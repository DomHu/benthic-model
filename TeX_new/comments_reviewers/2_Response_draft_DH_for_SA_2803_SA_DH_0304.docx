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bookmarkStart w:id="0" w:name="__DdeLink__2216_956257246"/>
      <w:bookmarkEnd w:id="0"/>
      <w:r>
        <w:rPr>
          <w:b/>
          <w:bCs/>
          <w:sz w:val="32"/>
          <w:szCs w:val="32"/>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No that is further development. 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Change w:id="0" w:author="" w:date="0-00-00T00:00:00Z"/>
        </w:rPr>
      </w:pPr>
      <w:r>
        <w:rPr>
          <w:rFonts w:cs="Times New Roman"/>
          <w:rPrChange w:id="0" w:author="" w:date="0-00-00T00:00:00Z"/>
        </w:rPr>
        <w:t xml:space="preserve">We agree with the reviewer </w:t>
      </w:r>
      <w:r>
        <w:rPr>
          <w:rFonts w:cs="Times New Roman" w:ascii="Times New Roman" w:hAnsi="Times New Roman"/>
          <w:rPrChange w:id="0" w:author="" w:date="0-00-00T00:00:00Z"/>
        </w:rPr>
        <w:t xml:space="preserve">that different </w:t>
      </w:r>
      <w:del w:id="2" w:author="Sandra Arndt" w:date="2018-03-30T15:36:00Z">
        <w:r>
          <w:rPr>
            <w:rFonts w:cs="Times New Roman" w:ascii="Times New Roman" w:hAnsi="Times New Roman"/>
          </w:rPr>
          <w:delText>mineralization</w:delText>
        </w:r>
      </w:del>
      <w:ins w:id="3" w:author="Sandra Arndt" w:date="2018-03-30T15:36:00Z">
        <w:r>
          <w:rPr>
            <w:rFonts w:cs="Times New Roman" w:ascii="Times New Roman" w:hAnsi="Times New Roman"/>
          </w:rPr>
          <w:t>biogeochem</w:t>
        </w:r>
      </w:ins>
      <w:del w:id="4" w:author="Unknown Author" w:date="2018-04-03T09:39:00Z">
        <w:r>
          <w:rPr>
            <w:rFonts w:cs="Times New Roman" w:ascii="Times New Roman" w:hAnsi="Times New Roman"/>
          </w:rPr>
          <w:delText>c</w:delText>
        </w:r>
      </w:del>
      <w:ins w:id="5" w:author="Sandra Arndt" w:date="2018-03-30T15:36:00Z">
        <w:r>
          <w:rPr>
            <w:rFonts w:cs="Times New Roman" w:ascii="Times New Roman" w:hAnsi="Times New Roman"/>
          </w:rPr>
          <w:t>ical</w:t>
        </w:r>
      </w:ins>
      <w:r>
        <w:rPr>
          <w:rFonts w:cs="Times New Roman" w:ascii="Times New Roman" w:hAnsi="Times New Roman"/>
          <w:rPrChange w:id="0" w:author="" w:date="0-00-00T00:00:00Z"/>
        </w:rPr>
        <w:t xml:space="preserve"> zones can overlap</w:t>
      </w:r>
      <w:del w:id="7" w:author="Sandra Arndt" w:date="2018-03-30T15:36:00Z">
        <w:r>
          <w:rPr>
            <w:rFonts w:cs="Times New Roman" w:ascii="Times New Roman" w:hAnsi="Times New Roman"/>
          </w:rPr>
          <w:delText>, especially in shallower sediments</w:delText>
        </w:r>
      </w:del>
      <w:r>
        <w:rPr>
          <w:rFonts w:cs="Times New Roman" w:ascii="Times New Roman" w:hAnsi="Times New Roman"/>
          <w:rPrChange w:id="0" w:author="" w:date="0-00-00T00:00:00Z"/>
        </w:rPr>
        <w:t xml:space="preserve">. However, as stated in the text, OMEN-SED is </w:t>
      </w:r>
      <w:ins w:id="9" w:author="Sandra Arndt" w:date="2018-03-30T15:37:00Z">
        <w:r>
          <w:rPr>
            <w:rFonts w:cs="Times New Roman" w:ascii="Times New Roman" w:hAnsi="Times New Roman"/>
          </w:rPr>
          <w:t>designed for the</w:t>
        </w:r>
      </w:ins>
      <w:ins w:id="10" w:author="Unknown Author" w:date="2018-04-03T09:37:00Z">
        <w:r>
          <w:rPr>
            <w:rFonts w:cs="Times New Roman" w:ascii="Times New Roman" w:hAnsi="Times New Roman"/>
          </w:rPr>
          <w:t xml:space="preserve"> coupling</w:t>
        </w:r>
      </w:ins>
      <w:ins w:id="11" w:author="Sandra Arndt" w:date="2018-03-30T15:37:00Z">
        <w:r>
          <w:rPr>
            <w:rFonts w:cs="Times New Roman" w:ascii="Times New Roman" w:hAnsi="Times New Roman"/>
          </w:rPr>
          <w:t xml:space="preserve"> </w:t>
        </w:r>
      </w:ins>
      <w:del w:id="12" w:author="Sandra Arndt" w:date="2018-03-30T15:37:00Z">
        <w:r>
          <w:rPr>
            <w:rFonts w:cs="Times New Roman" w:ascii="Times New Roman" w:hAnsi="Times New Roman"/>
          </w:rPr>
          <w:delText xml:space="preserve">a system scale or global model for coupling </w:delText>
        </w:r>
      </w:del>
      <w:r>
        <w:rPr>
          <w:rFonts w:cs="Times New Roman" w:ascii="Times New Roman" w:hAnsi="Times New Roman"/>
          <w:rPrChange w:id="0" w:author="" w:date="0-00-00T00:00:00Z"/>
        </w:rPr>
        <w:t xml:space="preserve">to ESMs and </w:t>
      </w:r>
      <w:del w:id="14" w:author="Sandra Arndt" w:date="2018-03-30T15:27:00Z">
        <w:r>
          <w:rPr>
            <w:rFonts w:cs="Times New Roman" w:ascii="Times New Roman" w:hAnsi="Times New Roman"/>
          </w:rPr>
          <w:delText>not a local reaction transport model</w:delText>
        </w:r>
      </w:del>
      <w:ins w:id="15" w:author="Sandra Arndt" w:date="2018-03-30T15:27:00Z">
        <w:r>
          <w:rPr>
            <w:rFonts w:cs="Times New Roman" w:ascii="Times New Roman" w:hAnsi="Times New Roman"/>
          </w:rPr>
          <w:t xml:space="preserve">its formulation is thus first and foremost guided by </w:t>
        </w:r>
      </w:ins>
      <w:ins w:id="16" w:author="Sandra Arndt" w:date="2018-03-30T15:28:00Z">
        <w:r>
          <w:rPr>
            <w:rFonts w:cs="Times New Roman" w:ascii="Times New Roman" w:hAnsi="Times New Roman"/>
          </w:rPr>
          <w:t>achieving</w:t>
        </w:r>
      </w:ins>
      <w:ins w:id="17" w:author="Sandra Arndt" w:date="2018-03-30T15:27:00Z">
        <w:r>
          <w:rPr>
            <w:rFonts w:cs="Times New Roman" w:ascii="Times New Roman" w:hAnsi="Times New Roman"/>
          </w:rPr>
          <w:t xml:space="preserve"> numerical efficiency</w:t>
        </w:r>
      </w:ins>
      <w:ins w:id="18" w:author="Sandra Arndt" w:date="2018-03-30T15:28:00Z">
        <w:r>
          <w:rPr>
            <w:rFonts w:cs="Times New Roman" w:ascii="Times New Roman" w:hAnsi="Times New Roman"/>
          </w:rPr>
          <w:t xml:space="preserve"> while retaining</w:t>
        </w:r>
      </w:ins>
      <w:ins w:id="19" w:author="Sandra Arndt" w:date="2018-03-30T15:37:00Z">
        <w:r>
          <w:rPr>
            <w:rFonts w:cs="Times New Roman" w:ascii="Times New Roman" w:hAnsi="Times New Roman"/>
          </w:rPr>
          <w:t xml:space="preserve"> </w:t>
        </w:r>
      </w:ins>
      <w:ins w:id="20" w:author="Sandra Arndt" w:date="2018-03-30T15:28:00Z">
        <w:r>
          <w:rPr>
            <w:rFonts w:cs="Times New Roman" w:ascii="Times New Roman" w:hAnsi="Times New Roman"/>
          </w:rPr>
          <w:t>biogeochemical reality</w:t>
        </w:r>
      </w:ins>
      <w:r>
        <w:rPr>
          <w:rFonts w:cs="Times New Roman" w:ascii="Times New Roman" w:hAnsi="Times New Roman"/>
          <w:rPrChange w:id="0" w:author="" w:date="0-00-00T00:00:00Z"/>
        </w:rPr>
        <w:t>.</w:t>
      </w:r>
      <w:ins w:id="22" w:author="Sandra Arndt" w:date="2018-03-30T15:37:00Z">
        <w:r>
          <w:rPr>
            <w:rFonts w:cs="Times New Roman" w:ascii="Times New Roman" w:hAnsi="Times New Roman"/>
          </w:rPr>
          <w:t xml:space="preserve"> As summarized in the manuscript, </w:t>
        </w:r>
      </w:ins>
      <w:del w:id="23" w:author="Sandra Arndt" w:date="2018-03-30T15:37:00Z">
        <w:r>
          <w:rPr>
            <w:rFonts w:cs="Times New Roman" w:ascii="Times New Roman" w:hAnsi="Times New Roman"/>
          </w:rPr>
          <w:delText xml:space="preserve"> </w:delText>
        </w:r>
      </w:del>
      <w:ins w:id="24" w:author="Sandra Arndt" w:date="2018-03-30T15:38:00Z">
        <w:r>
          <w:rPr>
            <w:rFonts w:cs="Times New Roman" w:ascii="Times New Roman" w:hAnsi="Times New Roman"/>
            <w:bCs/>
          </w:rPr>
          <w:t>t</w:t>
        </w:r>
      </w:ins>
      <w:ins w:id="25" w:author="Sandra Arndt" w:date="2018-03-30T15:05:00Z">
        <w:r>
          <w:rPr>
            <w:rFonts w:cs="Times New Roman" w:ascii="Times New Roman" w:hAnsi="Times New Roman"/>
            <w:bCs/>
          </w:rPr>
          <w:t xml:space="preserve">here are essentially two approaches that can be used to describe biogeochemical processes in models. </w:t>
        </w:r>
      </w:ins>
      <w:ins w:id="26" w:author="Sandra Arndt" w:date="2018-03-30T15:07:00Z">
        <w:r>
          <w:rPr>
            <w:rFonts w:cs="Times New Roman" w:ascii="Times New Roman" w:hAnsi="Times New Roman"/>
            <w:bCs/>
          </w:rPr>
          <w:t xml:space="preserve">The first approach solves the general </w:t>
        </w:r>
      </w:ins>
      <w:r>
        <w:rPr>
          <w:rFonts w:cs="Times New Roman" w:ascii="Times New Roman" w:hAnsi="Times New Roman"/>
          <w:bCs/>
          <w:rPrChange w:id="0" w:author="" w:date="0-00-00T00:00:00Z"/>
        </w:rPr>
        <w:t>diagen</w:t>
      </w:r>
      <w:ins w:id="28" w:author="Unknown Author" w:date="2018-04-03T09:41:00Z">
        <w:r>
          <w:rPr>
            <w:rFonts w:cs="Times New Roman" w:ascii="Times New Roman" w:hAnsi="Times New Roman"/>
            <w:bCs/>
          </w:rPr>
          <w:t>e</w:t>
        </w:r>
      </w:ins>
      <w:r>
        <w:rPr>
          <w:rFonts w:cs="Times New Roman" w:ascii="Times New Roman" w:hAnsi="Times New Roman"/>
          <w:bCs/>
          <w:rPrChange w:id="0" w:author="" w:date="0-00-00T00:00:00Z"/>
        </w:rPr>
        <w:t xml:space="preserve">tic equation numerically on a regular or irregular grid and </w:t>
      </w:r>
      <w:ins w:id="30" w:author="Sandra Arndt" w:date="2018-03-30T15:10:00Z">
        <w:r>
          <w:rPr>
            <w:rFonts w:cs="Times New Roman" w:ascii="Times New Roman" w:hAnsi="Times New Roman"/>
            <w:bCs/>
          </w:rPr>
          <w:t>biogeochemical</w:t>
        </w:r>
      </w:ins>
      <w:ins w:id="31" w:author="Sandra Arndt" w:date="2018-03-30T15:08:00Z">
        <w:r>
          <w:rPr>
            <w:rFonts w:cs="Times New Roman" w:ascii="Times New Roman" w:hAnsi="Times New Roman"/>
            <w:bCs/>
          </w:rPr>
          <w:t xml:space="preserve"> zonation emerges in response to inhibition terms allowing a </w:t>
        </w:r>
      </w:ins>
      <w:ins w:id="32" w:author="Sandra Arndt" w:date="2018-03-30T15:13:00Z">
        <w:r>
          <w:rPr>
            <w:rFonts w:cs="Times New Roman" w:ascii="Times New Roman" w:hAnsi="Times New Roman"/>
            <w:bCs/>
          </w:rPr>
          <w:t>certain</w:t>
        </w:r>
      </w:ins>
      <w:ins w:id="33" w:author="Sandra Arndt" w:date="2018-03-30T15:08:00Z">
        <w:r>
          <w:rPr>
            <w:rFonts w:cs="Times New Roman" w:ascii="Times New Roman" w:hAnsi="Times New Roman"/>
            <w:bCs/>
          </w:rPr>
          <w:t xml:space="preserve"> degree of overlap</w:t>
        </w:r>
      </w:ins>
      <w:ins w:id="34" w:author="Sandra Arndt" w:date="2018-03-30T15:13:00Z">
        <w:r>
          <w:rPr>
            <w:rFonts w:cs="Times New Roman" w:ascii="Times New Roman" w:hAnsi="Times New Roman"/>
            <w:bCs/>
          </w:rPr>
          <w:t xml:space="preserve"> between biogeochemical zones</w:t>
        </w:r>
      </w:ins>
      <w:ins w:id="35" w:author="Sandra Arndt" w:date="2018-03-30T15:08:00Z">
        <w:r>
          <w:rPr>
            <w:rFonts w:cs="Times New Roman" w:ascii="Times New Roman" w:hAnsi="Times New Roman"/>
            <w:bCs/>
          </w:rPr>
          <w:t xml:space="preserve">. </w:t>
        </w:r>
      </w:ins>
      <w:ins w:id="36" w:author="Sandra Arndt" w:date="2018-03-30T15:25:00Z">
        <w:r>
          <w:rPr>
            <w:rFonts w:cs="Times New Roman" w:ascii="Times New Roman" w:hAnsi="Times New Roman"/>
            <w:bCs/>
          </w:rPr>
          <w:t>This approach</w:t>
        </w:r>
      </w:ins>
      <w:ins w:id="37" w:author="Sandra Arndt" w:date="2018-03-30T15:14:00Z">
        <w:r>
          <w:rPr>
            <w:rFonts w:cs="Times New Roman" w:ascii="Times New Roman" w:hAnsi="Times New Roman"/>
            <w:bCs/>
          </w:rPr>
          <w:t xml:space="preserve"> </w:t>
        </w:r>
      </w:ins>
      <w:ins w:id="38" w:author="Sandra Arndt" w:date="2018-03-30T15:26:00Z">
        <w:r>
          <w:rPr>
            <w:rFonts w:cs="Times New Roman" w:ascii="Times New Roman" w:hAnsi="Times New Roman"/>
            <w:bCs/>
          </w:rPr>
          <w:t>is highly</w:t>
        </w:r>
      </w:ins>
      <w:ins w:id="39" w:author="Sandra Arndt" w:date="2018-03-30T15:14:00Z">
        <w:r>
          <w:rPr>
            <w:rFonts w:cs="Times New Roman" w:ascii="Times New Roman" w:hAnsi="Times New Roman"/>
            <w:bCs/>
          </w:rPr>
          <w:t xml:space="preserve"> </w:t>
        </w:r>
      </w:ins>
      <w:ins w:id="40" w:author="Sandra Arndt" w:date="2018-03-30T15:26:00Z">
        <w:r>
          <w:rPr>
            <w:rFonts w:cs="Times New Roman" w:ascii="Times New Roman" w:hAnsi="Times New Roman"/>
            <w:bCs/>
          </w:rPr>
          <w:t>flexible and thus</w:t>
        </w:r>
      </w:ins>
      <w:ins w:id="41" w:author="Sandra Arndt" w:date="2018-03-30T15:14:00Z">
        <w:r>
          <w:rPr>
            <w:rFonts w:cs="Times New Roman" w:ascii="Times New Roman" w:hAnsi="Times New Roman"/>
            <w:bCs/>
          </w:rPr>
          <w:t xml:space="preserve"> preferable</w:t>
        </w:r>
      </w:ins>
      <w:ins w:id="42" w:author="Sandra Arndt" w:date="2018-03-30T15:26:00Z">
        <w:r>
          <w:rPr>
            <w:rFonts w:cs="Times New Roman" w:ascii="Times New Roman" w:hAnsi="Times New Roman"/>
            <w:bCs/>
          </w:rPr>
          <w:t>. Yet,</w:t>
        </w:r>
      </w:ins>
      <w:ins w:id="43" w:author="Sandra Arndt" w:date="2018-03-30T15:14:00Z">
        <w:r>
          <w:rPr>
            <w:rFonts w:cs="Times New Roman" w:ascii="Times New Roman" w:hAnsi="Times New Roman"/>
            <w:bCs/>
          </w:rPr>
          <w:t xml:space="preserve"> </w:t>
        </w:r>
      </w:ins>
      <w:ins w:id="44" w:author="Sandra Arndt" w:date="2018-03-30T15:15:00Z">
        <w:r>
          <w:rPr>
            <w:rFonts w:cs="Times New Roman" w:ascii="Times New Roman" w:hAnsi="Times New Roman"/>
            <w:bCs/>
          </w:rPr>
          <w:t xml:space="preserve">its </w:t>
        </w:r>
      </w:ins>
      <w:ins w:id="45" w:author="Sandra Arndt" w:date="2018-03-30T15:26:00Z">
        <w:r>
          <w:rPr>
            <w:rFonts w:cs="Times New Roman" w:ascii="Times New Roman" w:hAnsi="Times New Roman"/>
            <w:bCs/>
          </w:rPr>
          <w:t xml:space="preserve">excessive </w:t>
        </w:r>
      </w:ins>
      <w:ins w:id="46" w:author="Sandra Arndt" w:date="2018-03-30T15:15:00Z">
        <w:r>
          <w:rPr>
            <w:rFonts w:cs="Times New Roman" w:ascii="Times New Roman" w:hAnsi="Times New Roman"/>
            <w:bCs/>
          </w:rPr>
          <w:t xml:space="preserve">computational demand </w:t>
        </w:r>
      </w:ins>
      <w:ins w:id="47" w:author="Sandra Arndt" w:date="2018-03-30T15:26:00Z">
        <w:r>
          <w:rPr>
            <w:rFonts w:cs="Times New Roman" w:ascii="Times New Roman" w:hAnsi="Times New Roman"/>
            <w:bCs/>
          </w:rPr>
          <w:t xml:space="preserve">unfortunately </w:t>
        </w:r>
      </w:ins>
      <w:ins w:id="48" w:author="Sandra Arndt" w:date="2018-03-30T15:15:00Z">
        <w:r>
          <w:rPr>
            <w:rFonts w:cs="Times New Roman" w:ascii="Times New Roman" w:hAnsi="Times New Roman"/>
            <w:bCs/>
          </w:rPr>
          <w:t>renders its application within a three-dimensional Earth System Model framework impossible</w:t>
        </w:r>
      </w:ins>
      <w:ins w:id="49" w:author="Sandra Arndt" w:date="2018-03-30T15:16:00Z">
        <w:r>
          <w:rPr>
            <w:rFonts w:cs="Times New Roman" w:ascii="Times New Roman" w:hAnsi="Times New Roman"/>
            <w:bCs/>
          </w:rPr>
          <w:t xml:space="preserve">. </w:t>
        </w:r>
      </w:ins>
      <w:ins w:id="50" w:author="Sandra Arndt" w:date="2018-03-30T15:26:00Z">
        <w:r>
          <w:rPr>
            <w:rFonts w:cs="Times New Roman" w:ascii="Times New Roman" w:hAnsi="Times New Roman"/>
            <w:bCs/>
          </w:rPr>
          <w:t>On the other hand, a</w:t>
        </w:r>
      </w:ins>
      <w:ins w:id="51" w:author="Sandra Arndt" w:date="2018-03-30T15:16:00Z">
        <w:r>
          <w:rPr>
            <w:rFonts w:cs="Times New Roman" w:ascii="Times New Roman" w:hAnsi="Times New Roman"/>
            <w:bCs/>
          </w:rPr>
          <w:t>nalytical models that subdivide the sediment into distinct</w:t>
        </w:r>
      </w:ins>
      <w:ins w:id="52" w:author="Sandra Arndt" w:date="2018-03-30T15:17:00Z">
        <w:r>
          <w:rPr>
            <w:rFonts w:cs="Times New Roman" w:ascii="Times New Roman" w:hAnsi="Times New Roman"/>
            <w:bCs/>
          </w:rPr>
          <w:t xml:space="preserve"> biogeochemical </w:t>
        </w:r>
      </w:ins>
      <w:del w:id="53" w:author="Unknown Author" w:date="2018-04-03T09:42:00Z">
        <w:r>
          <w:rPr>
            <w:rFonts w:cs="Times New Roman" w:ascii="Times New Roman" w:hAnsi="Times New Roman"/>
            <w:bCs/>
          </w:rPr>
          <w:delText>model</w:delText>
        </w:r>
      </w:del>
      <w:ins w:id="54" w:author="Unknown Author" w:date="2018-04-03T09:42:00Z">
        <w:r>
          <w:rPr>
            <w:rFonts w:cs="Times New Roman" w:ascii="Times New Roman" w:hAnsi="Times New Roman"/>
            <w:bCs/>
          </w:rPr>
          <w:t>zones</w:t>
        </w:r>
      </w:ins>
      <w:ins w:id="55" w:author="Sandra Arndt" w:date="2018-03-30T15:17:00Z">
        <w:r>
          <w:rPr>
            <w:rFonts w:cs="Times New Roman" w:ascii="Times New Roman" w:hAnsi="Times New Roman"/>
            <w:bCs/>
          </w:rPr>
          <w:t xml:space="preserve"> are computationally efficient</w:t>
        </w:r>
      </w:ins>
      <w:ins w:id="56" w:author="Sandra Arndt" w:date="2018-03-30T15:28:00Z">
        <w:r>
          <w:rPr>
            <w:rFonts w:cs="Times New Roman" w:ascii="Times New Roman" w:hAnsi="Times New Roman"/>
            <w:bCs/>
          </w:rPr>
          <w:t xml:space="preserve"> and thus ideally suited to describe diagenetic dynamics in ESM.</w:t>
        </w:r>
      </w:ins>
      <w:r>
        <w:rPr>
          <w:rFonts w:cs="Times New Roman" w:ascii="Times New Roman" w:hAnsi="Times New Roman"/>
          <w:b/>
          <w:bCs/>
          <w:rPrChange w:id="0" w:author="" w:date="0-00-00T00:00:00Z"/>
        </w:rPr>
        <w:t xml:space="preserve"> </w:t>
      </w:r>
    </w:p>
    <w:p>
      <w:pPr>
        <w:pStyle w:val="Normal"/>
        <w:jc w:val="both"/>
        <w:rPr>
          <w:rFonts w:eastAsia="Times New Roman" w:cs="Arial" w:ascii="Times New Roman" w:hAnsi="Times New Roman"/>
          <w:color w:val="00000A"/>
          <w:sz w:val="24"/>
          <w:szCs w:val="24"/>
          <w:u w:val="none"/>
          <w:lang w:eastAsia="en-US" w:bidi="ar-SA"/>
        </w:rPr>
      </w:pPr>
      <w:ins w:id="58" w:author="Sandra Arndt" w:date="2018-03-30T15:29:00Z">
        <w:r>
          <w:rPr>
            <w:rFonts w:eastAsia="Times New Roman" w:cs="Times New Roman" w:ascii="Times New Roman" w:hAnsi="Times New Roman"/>
            <w:color w:val="00000A"/>
            <w:sz w:val="24"/>
            <w:szCs w:val="24"/>
            <w:u w:val="none"/>
            <w:lang w:eastAsia="en-US" w:bidi="ar-SA"/>
          </w:rPr>
          <w:t xml:space="preserve">By their very nature, analytical models do not allow for </w:t>
        </w:r>
      </w:ins>
      <w:ins w:id="59" w:author="Sandra Arndt" w:date="2018-03-30T15:38:00Z">
        <w:r>
          <w:rPr>
            <w:rFonts w:eastAsia="Times New Roman" w:cs="Times New Roman" w:ascii="Times New Roman" w:hAnsi="Times New Roman"/>
            <w:color w:val="00000A"/>
            <w:sz w:val="24"/>
            <w:szCs w:val="24"/>
            <w:u w:val="none"/>
            <w:lang w:eastAsia="en-US" w:bidi="ar-SA"/>
          </w:rPr>
          <w:t>overlapping</w:t>
        </w:r>
      </w:ins>
      <w:ins w:id="60" w:author="Sandra Arndt" w:date="2018-03-30T15:29:00Z">
        <w:r>
          <w:rPr>
            <w:rFonts w:eastAsia="Times New Roman" w:cs="Times New Roman" w:ascii="Times New Roman" w:hAnsi="Times New Roman"/>
            <w:color w:val="00000A"/>
            <w:sz w:val="24"/>
            <w:szCs w:val="24"/>
            <w:u w:val="none"/>
            <w:lang w:eastAsia="en-US" w:bidi="ar-SA"/>
          </w:rPr>
          <w:t xml:space="preserve"> biogeochemical zones. </w:t>
        </w:r>
      </w:ins>
      <w:ins w:id="61" w:author="Sandra Arndt" w:date="2018-03-30T15:30:00Z">
        <w:r>
          <w:rPr>
            <w:rFonts w:eastAsia="Times New Roman" w:cs="Times New Roman" w:ascii="Times New Roman" w:hAnsi="Times New Roman"/>
            <w:color w:val="00000A"/>
            <w:sz w:val="24"/>
            <w:szCs w:val="24"/>
            <w:u w:val="none"/>
            <w:lang w:eastAsia="en-US" w:bidi="ar-SA"/>
          </w:rPr>
          <w:t>As stated in the manuscript, this is a simplification. However, we</w:t>
        </w:r>
      </w:ins>
      <w:ins w:id="62" w:author="Sandra Arndt" w:date="2018-03-30T15:31:00Z">
        <w:r>
          <w:rPr>
            <w:rFonts w:eastAsia="Times New Roman" w:cs="Times New Roman" w:ascii="Times New Roman" w:hAnsi="Times New Roman"/>
            <w:color w:val="00000A"/>
            <w:sz w:val="24"/>
            <w:szCs w:val="24"/>
            <w:u w:val="none"/>
            <w:lang w:eastAsia="en-US" w:bidi="ar-SA"/>
          </w:rPr>
          <w:t xml:space="preserve"> dis</w:t>
        </w:r>
      </w:ins>
      <w:ins w:id="63" w:author="Sandra Arndt" w:date="2018-03-30T15:30:00Z">
        <w:r>
          <w:rPr>
            <w:rFonts w:eastAsia="Times New Roman" w:cs="Times New Roman" w:ascii="Times New Roman" w:hAnsi="Times New Roman"/>
            <w:color w:val="00000A"/>
            <w:sz w:val="24"/>
            <w:szCs w:val="24"/>
            <w:u w:val="none"/>
            <w:lang w:eastAsia="en-US" w:bidi="ar-SA"/>
          </w:rPr>
          <w:t xml:space="preserve">agree with the </w:t>
        </w:r>
      </w:ins>
      <w:ins w:id="64" w:author="Sandra Arndt" w:date="2018-03-30T15:31:00Z">
        <w:r>
          <w:rPr>
            <w:rFonts w:eastAsia="Times New Roman" w:cs="Times New Roman" w:ascii="Times New Roman" w:hAnsi="Times New Roman"/>
            <w:color w:val="00000A"/>
            <w:sz w:val="24"/>
            <w:szCs w:val="24"/>
            <w:u w:val="none"/>
            <w:lang w:eastAsia="en-US" w:bidi="ar-SA"/>
          </w:rPr>
          <w:t xml:space="preserve">reviewer that this simplification would </w:t>
        </w:r>
      </w:ins>
      <w:r>
        <w:rPr>
          <w:rFonts w:eastAsia="Times New Roman" w:cs="Times New Roman" w:ascii="Times New Roman" w:hAnsi="Times New Roman"/>
          <w:i/>
          <w:color w:val="00000A"/>
          <w:sz w:val="24"/>
          <w:szCs w:val="24"/>
          <w:u w:val="none"/>
          <w:lang w:eastAsia="en-US" w:bidi="ar-SA"/>
          <w:rPrChange w:id="0" w:author="" w:date="0-00-00T00:00:00Z"/>
        </w:rPr>
        <w:t>per-se</w:t>
      </w:r>
      <w:r>
        <w:rPr>
          <w:rFonts w:eastAsia="Times New Roman" w:cs="Times New Roman" w:ascii="Times New Roman" w:hAnsi="Times New Roman"/>
          <w:color w:val="00000A"/>
          <w:sz w:val="24"/>
          <w:szCs w:val="24"/>
          <w:u w:val="none"/>
          <w:lang w:eastAsia="en-US" w:bidi="ar-SA"/>
          <w:rPrChange w:id="0" w:author="" w:date="0-00-00T00:00:00Z"/>
        </w:rPr>
        <w:t xml:space="preserve"> prevent the application of such analytical approaches in shallower aquatic environments. In fact, </w:t>
      </w:r>
      <w:ins w:id="67" w:author="Sandra Arndt" w:date="2018-03-30T15:32:00Z">
        <w:r>
          <w:rPr>
            <w:rFonts w:eastAsia="Times New Roman" w:cs="Times New Roman" w:ascii="Times New Roman" w:hAnsi="Times New Roman"/>
            <w:color w:val="00000A"/>
            <w:sz w:val="24"/>
            <w:szCs w:val="24"/>
            <w:u w:val="none"/>
            <w:lang w:eastAsia="en-US" w:bidi="ar-SA"/>
          </w:rPr>
          <w:t xml:space="preserve">OMEN-SED builds on a number of analytical models that were developed </w:t>
        </w:r>
      </w:ins>
      <w:ins w:id="68" w:author="Sandra Arndt" w:date="2018-03-30T15:33:00Z">
        <w:r>
          <w:rPr>
            <w:rFonts w:eastAsia="Times New Roman" w:cs="Times New Roman" w:ascii="Times New Roman" w:hAnsi="Times New Roman"/>
            <w:color w:val="00000A"/>
            <w:sz w:val="24"/>
            <w:szCs w:val="24"/>
            <w:u w:val="none"/>
            <w:lang w:eastAsia="en-US" w:bidi="ar-SA"/>
          </w:rPr>
          <w:t xml:space="preserve">to investigate </w:t>
        </w:r>
      </w:ins>
      <w:ins w:id="69" w:author="Sandra Arndt" w:date="2018-03-30T15:34:00Z">
        <w:r>
          <w:rPr>
            <w:rFonts w:eastAsia="Times New Roman" w:cs="Times New Roman" w:ascii="Times New Roman" w:hAnsi="Times New Roman"/>
            <w:color w:val="00000A"/>
            <w:sz w:val="24"/>
            <w:szCs w:val="24"/>
            <w:u w:val="none"/>
            <w:lang w:eastAsia="en-US" w:bidi="ar-SA"/>
          </w:rPr>
          <w:t xml:space="preserve">local, </w:t>
        </w:r>
      </w:ins>
      <w:ins w:id="70" w:author="Sandra Arndt" w:date="2018-03-30T15:18:00Z">
        <w:r>
          <w:rPr>
            <w:rFonts w:eastAsia="Times New Roman" w:cs="Times New Roman" w:ascii="Times New Roman" w:hAnsi="Times New Roman"/>
            <w:color w:val="00000A"/>
            <w:sz w:val="24"/>
            <w:szCs w:val="24"/>
            <w:u w:val="none"/>
            <w:lang w:eastAsia="en-US" w:bidi="ar-SA"/>
          </w:rPr>
          <w:t>coupled nutrient and oxygen cycles in coastal sediments (e.g.</w:t>
        </w:r>
      </w:ins>
      <w:del w:id="71" w:author="Unknown Author" w:date="2018-04-03T09:51:00Z">
        <w:r>
          <w:rPr>
            <w:rFonts w:eastAsia="Times New Roman" w:cs="Times New Roman" w:ascii="Times New Roman" w:hAnsi="Times New Roman"/>
            <w:color w:val="505050"/>
            <w:sz w:val="24"/>
            <w:szCs w:val="24"/>
            <w:u w:val="none"/>
            <w:lang w:eastAsia="en-US" w:bidi="ar-SA"/>
          </w:rPr>
          <w:delText> </w:delText>
        </w:r>
      </w:del>
      <w:ins w:id="72" w:author="Unknown Author" w:date="2018-04-03T09:54:00Z">
        <w:r>
          <w:rPr>
            <w:rFonts w:eastAsia="Times New Roman" w:cs="Times New Roman" w:ascii="Times New Roman" w:hAnsi="Times New Roman"/>
            <w:color w:val="00000A"/>
            <w:sz w:val="24"/>
            <w:szCs w:val="24"/>
            <w:u w:val="none"/>
            <w:lang w:eastAsia="en-US" w:bidi="ar-SA"/>
          </w:rPr>
          <w:t xml:space="preserve">  Billen, 1982; Goloway and Bender, 1982</w:t>
        </w:r>
      </w:ins>
      <w:r>
        <w:fldChar w:fldCharType="begin"/>
      </w:r>
      <w:r>
        <w:instrText> HYPERLINK "https://www.sciencedirect.com/science/article/pii/S007966110700198X" \l "bib5"</w:instrText>
      </w:r>
      <w:r>
        <w:fldChar w:fldCharType="separate"/>
      </w:r>
      <w:del w:id="73" w:author="Unknown Author" w:date="2018-04-03T09:54:00Z">
        <w:r>
          <w:rPr>
            <w:rStyle w:val="InternetLink"/>
            <w:rFonts w:eastAsia="Times New Roman" w:cs="Times New Roman" w:ascii="Times New Roman" w:hAnsi="Times New Roman"/>
            <w:color w:val="00000A"/>
            <w:sz w:val="24"/>
            <w:szCs w:val="24"/>
            <w:u w:val="none"/>
            <w:lang w:eastAsia="en-US" w:bidi="ar-SA"/>
          </w:rPr>
          <w:delText>B</w:delText>
        </w:r>
      </w:del>
      <w:r>
        <w:fldChar w:fldCharType="end"/>
      </w:r>
      <w:r>
        <w:fldChar w:fldCharType="begin"/>
      </w:r>
      <w:r>
        <w:instrText> HYPERLINK "https://www.sciencedirect.com/science/article/pii/S007966110700198X" \l "bib5"</w:instrText>
      </w:r>
      <w:r>
        <w:fldChar w:fldCharType="separate"/>
      </w:r>
      <w:del w:id="74" w:author="Unknown Author" w:date="2018-04-03T09:54:00Z">
        <w:r>
          <w:rPr>
            <w:rStyle w:val="InternetLink"/>
            <w:rFonts w:eastAsia="Times New Roman" w:cs="Times New Roman" w:ascii="Times New Roman" w:hAnsi="Times New Roman"/>
            <w:color w:val="00000A"/>
            <w:sz w:val="24"/>
            <w:szCs w:val="24"/>
            <w:u w:val="none"/>
            <w:lang w:eastAsia="en-US" w:bidi="ar-SA"/>
          </w:rPr>
          <w:delText>i</w:delText>
        </w:r>
      </w:del>
      <w:r>
        <w:fldChar w:fldCharType="end"/>
      </w:r>
      <w:r>
        <w:fldChar w:fldCharType="begin"/>
      </w:r>
      <w:r>
        <w:instrText> HYPERLINK "https://www.sciencedirect.com/science/article/pii/S007966110700198X" \l "bib5"</w:instrText>
      </w:r>
      <w:r>
        <w:fldChar w:fldCharType="separate"/>
      </w:r>
      <w:del w:id="75" w:author="Unknown Author" w:date="2018-04-03T09:54:00Z">
        <w:r>
          <w:rPr>
            <w:rStyle w:val="InternetLink"/>
            <w:rFonts w:eastAsia="Times New Roman" w:cs="Times New Roman" w:ascii="Times New Roman" w:hAnsi="Times New Roman"/>
            <w:color w:val="00000A"/>
            <w:sz w:val="24"/>
            <w:szCs w:val="24"/>
            <w:u w:val="none"/>
            <w:lang w:eastAsia="en-US" w:bidi="ar-SA"/>
          </w:rPr>
          <w:delText>l</w:delText>
        </w:r>
      </w:del>
      <w:r>
        <w:fldChar w:fldCharType="end"/>
      </w:r>
      <w:r>
        <w:fldChar w:fldCharType="begin"/>
      </w:r>
      <w:r>
        <w:instrText> HYPERLINK "https://www.sciencedirect.com/science/article/pii/S007966110700198X" \l "bib5"</w:instrText>
      </w:r>
      <w:r>
        <w:fldChar w:fldCharType="separate"/>
      </w:r>
      <w:del w:id="76" w:author="Unknown Author" w:date="2018-04-03T09:54:00Z">
        <w:r>
          <w:rPr>
            <w:rStyle w:val="InternetLink"/>
            <w:rFonts w:eastAsia="Times New Roman" w:cs="Times New Roman" w:ascii="Times New Roman" w:hAnsi="Times New Roman"/>
            <w:color w:val="00000A"/>
            <w:sz w:val="24"/>
            <w:szCs w:val="24"/>
            <w:u w:val="none"/>
            <w:lang w:eastAsia="en-US" w:bidi="ar-SA"/>
          </w:rPr>
          <w:delText>l</w:delText>
        </w:r>
      </w:del>
      <w:r>
        <w:fldChar w:fldCharType="end"/>
      </w:r>
      <w:r>
        <w:fldChar w:fldCharType="begin"/>
      </w:r>
      <w:r>
        <w:instrText> HYPERLINK "https://www.sciencedirect.com/science/article/pii/S007966110700198X" \l "bib5"</w:instrText>
      </w:r>
      <w:r>
        <w:fldChar w:fldCharType="separate"/>
      </w:r>
      <w:del w:id="77" w:author="Unknown Author" w:date="2018-04-03T09:54:00Z">
        <w:r>
          <w:rPr>
            <w:rStyle w:val="InternetLink"/>
            <w:rFonts w:eastAsia="Times New Roman" w:cs="Times New Roman"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"bib5"</w:instrText>
      </w:r>
      <w:r>
        <w:fldChar w:fldCharType="separate"/>
      </w:r>
      <w:del w:id="78" w:author="Unknown Author" w:date="2018-04-03T09:54:00Z">
        <w:r>
          <w:rPr>
            <w:rStyle w:val="InternetLink"/>
            <w:rFonts w:eastAsia="Times New Roman" w:cs="Times New Roman" w:ascii="Times New Roman" w:hAnsi="Times New Roman"/>
            <w:color w:val="00000A"/>
            <w:sz w:val="24"/>
            <w:szCs w:val="24"/>
            <w:u w:val="none"/>
            <w:lang w:eastAsia="en-US" w:bidi="ar-SA"/>
          </w:rPr>
          <w:delText>n</w:delText>
        </w:r>
      </w:del>
      <w:r>
        <w:fldChar w:fldCharType="end"/>
      </w:r>
      <w:r>
        <w:fldChar w:fldCharType="begin"/>
      </w:r>
      <w:r>
        <w:instrText> HYPERLINK "https://www.sciencedirect.com/science/article/pii/S007966110700198X" \l "bib5"</w:instrText>
      </w:r>
      <w:r>
        <w:fldChar w:fldCharType="separate"/>
      </w:r>
      <w:del w:id="79" w:author="Unknown Author" w:date="2018-04-03T09:54:00Z">
        <w:r>
          <w:rPr>
            <w:rStyle w:val="InternetLink"/>
            <w:rFonts w:eastAsia="Times New Roman" w:cs="Times New Roman"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"bib5"</w:instrText>
      </w:r>
      <w:r>
        <w:fldChar w:fldCharType="separate"/>
      </w:r>
      <w:del w:id="80" w:author="Unknown Author" w:date="2018-04-03T09:54: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81" w:author="Unknown Author" w:date="2018-04-03T09:54:00Z">
        <w:r>
          <w:rPr>
            <w:rStyle w:val="InternetLink"/>
            <w:rFonts w:eastAsia="Times New Roman" w:cs="Times New Roman" w:ascii="Times New Roman" w:hAnsi="Times New Roman"/>
            <w:color w:val="00000A"/>
            <w:sz w:val="24"/>
            <w:szCs w:val="24"/>
            <w:u w:val="none"/>
            <w:lang w:eastAsia="en-US" w:bidi="ar-SA"/>
          </w:rPr>
          <w:delText>1</w:delText>
        </w:r>
      </w:del>
      <w:r>
        <w:fldChar w:fldCharType="end"/>
      </w:r>
      <w:r>
        <w:fldChar w:fldCharType="begin"/>
      </w:r>
      <w:r>
        <w:instrText> HYPERLINK "https://www.sciencedirect.com/science/article/pii/S007966110700198X" \l "bib5"</w:instrText>
      </w:r>
      <w:r>
        <w:fldChar w:fldCharType="separate"/>
      </w:r>
      <w:del w:id="82" w:author="Unknown Author" w:date="2018-04-03T09:54:00Z">
        <w:r>
          <w:rPr>
            <w:rStyle w:val="InternetLink"/>
            <w:rFonts w:eastAsia="Times New Roman" w:cs="Times New Roman" w:ascii="Times New Roman" w:hAnsi="Times New Roman"/>
            <w:color w:val="00000A"/>
            <w:sz w:val="24"/>
            <w:szCs w:val="24"/>
            <w:u w:val="none"/>
            <w:lang w:eastAsia="en-US" w:bidi="ar-SA"/>
          </w:rPr>
          <w:delText>9</w:delText>
        </w:r>
      </w:del>
      <w:r>
        <w:fldChar w:fldCharType="end"/>
      </w:r>
      <w:r>
        <w:fldChar w:fldCharType="begin"/>
      </w:r>
      <w:r>
        <w:instrText> HYPERLINK "https://www.sciencedirect.com/science/article/pii/S007966110700198X" \l "bib5"</w:instrText>
      </w:r>
      <w:r>
        <w:fldChar w:fldCharType="separate"/>
      </w:r>
      <w:del w:id="83" w:author="Unknown Author" w:date="2018-04-03T09:54:00Z">
        <w:r>
          <w:rPr>
            <w:rStyle w:val="InternetLink"/>
            <w:rFonts w:eastAsia="Times New Roman" w:cs="Times New Roman" w:ascii="Times New Roman" w:hAnsi="Times New Roman"/>
            <w:color w:val="00000A"/>
            <w:sz w:val="24"/>
            <w:szCs w:val="24"/>
            <w:u w:val="none"/>
            <w:lang w:eastAsia="en-US" w:bidi="ar-SA"/>
          </w:rPr>
          <w:delText>8</w:delText>
        </w:r>
      </w:del>
      <w:r>
        <w:fldChar w:fldCharType="end"/>
      </w:r>
      <w:r>
        <w:fldChar w:fldCharType="begin"/>
      </w:r>
      <w:r>
        <w:instrText> HYPERLINK "https://www.sciencedirect.com/science/article/pii/S007966110700198X" \l "bib5"</w:instrText>
      </w:r>
      <w:r>
        <w:fldChar w:fldCharType="separate"/>
      </w:r>
      <w:del w:id="84" w:author="Unknown Author" w:date="2018-04-03T09:54:00Z">
        <w:r>
          <w:rPr>
            <w:rStyle w:val="InternetLink"/>
            <w:rFonts w:eastAsia="Times New Roman" w:cs="Times New Roman" w:ascii="Times New Roman" w:hAnsi="Times New Roman"/>
            <w:color w:val="00000A"/>
            <w:sz w:val="24"/>
            <w:szCs w:val="24"/>
            <w:u w:val="none"/>
            <w:lang w:eastAsia="en-US" w:bidi="ar-SA"/>
          </w:rPr>
          <w:delText>2</w:delText>
        </w:r>
      </w:del>
      <w:r>
        <w:fldChar w:fldCharType="end"/>
      </w:r>
      <w:r>
        <w:fldChar w:fldCharType="begin"/>
      </w:r>
      <w:r>
        <w:instrText> HYPERLINK "https://www.sciencedirect.com/science/article/pii/S007966110700198X" \l "bib5"</w:instrText>
      </w:r>
      <w:r>
        <w:fldChar w:fldCharType="separate"/>
      </w:r>
      <w:del w:id="85" w:author="Unknown Author" w:date="2018-04-03T09:54:00Z">
        <w:r>
          <w:rPr>
            <w:rStyle w:val="InternetLink"/>
            <w:rFonts w:eastAsia="Times New Roman" w:cs="Times New Roman"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"bib5"</w:instrText>
      </w:r>
      <w:r>
        <w:fldChar w:fldCharType="separate"/>
      </w:r>
      <w:del w:id="86" w:author="Unknown Author" w:date="2018-04-03T09:54: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87" w:author="Unknown Author" w:date="2018-04-03T09:54:00Z">
        <w:r>
          <w:rPr>
            <w:rStyle w:val="InternetLink"/>
            <w:rFonts w:eastAsia="Times New Roman" w:cs="Times New Roman" w:ascii="Times New Roman" w:hAnsi="Times New Roman"/>
            <w:color w:val="00000A"/>
            <w:sz w:val="24"/>
            <w:szCs w:val="24"/>
            <w:u w:val="none"/>
            <w:lang w:eastAsia="en-US" w:bidi="ar-SA"/>
          </w:rPr>
          <w:delText>G</w:delText>
        </w:r>
      </w:del>
      <w:r>
        <w:fldChar w:fldCharType="end"/>
      </w:r>
      <w:r>
        <w:fldChar w:fldCharType="begin"/>
      </w:r>
      <w:r>
        <w:instrText> HYPERLINK "https://www.sciencedirect.com/science/article/pii/S007966110700198X" \l "bib5"</w:instrText>
      </w:r>
      <w:r>
        <w:fldChar w:fldCharType="separate"/>
      </w:r>
      <w:del w:id="88" w:author="Unknown Author" w:date="2018-04-03T09:54:00Z">
        <w:r>
          <w:rPr>
            <w:rStyle w:val="InternetLink"/>
            <w:rFonts w:eastAsia="Times New Roman" w:cs="Times New Roman" w:ascii="Times New Roman" w:hAnsi="Times New Roman"/>
            <w:color w:val="00000A"/>
            <w:sz w:val="24"/>
            <w:szCs w:val="24"/>
            <w:u w:val="none"/>
            <w:lang w:eastAsia="en-US" w:bidi="ar-SA"/>
          </w:rPr>
          <w:delText>o</w:delText>
        </w:r>
      </w:del>
      <w:r>
        <w:fldChar w:fldCharType="end"/>
      </w:r>
      <w:r>
        <w:fldChar w:fldCharType="begin"/>
      </w:r>
      <w:r>
        <w:instrText> HYPERLINK "https://www.sciencedirect.com/science/article/pii/S007966110700198X" \l "bib5"</w:instrText>
      </w:r>
      <w:r>
        <w:fldChar w:fldCharType="separate"/>
      </w:r>
      <w:del w:id="89" w:author="Unknown Author" w:date="2018-04-03T09:54:00Z">
        <w:r>
          <w:rPr>
            <w:rStyle w:val="InternetLink"/>
            <w:rFonts w:eastAsia="Times New Roman" w:cs="Times New Roman" w:ascii="Times New Roman" w:hAnsi="Times New Roman"/>
            <w:color w:val="00000A"/>
            <w:sz w:val="24"/>
            <w:szCs w:val="24"/>
            <w:u w:val="none"/>
            <w:lang w:eastAsia="en-US" w:bidi="ar-SA"/>
          </w:rPr>
          <w:delText>l</w:delText>
        </w:r>
      </w:del>
      <w:r>
        <w:fldChar w:fldCharType="end"/>
      </w:r>
      <w:r>
        <w:fldChar w:fldCharType="begin"/>
      </w:r>
      <w:r>
        <w:instrText> HYPERLINK "https://www.sciencedirect.com/science/article/pii/S007966110700198X" \l "bib5"</w:instrText>
      </w:r>
      <w:r>
        <w:fldChar w:fldCharType="separate"/>
      </w:r>
      <w:del w:id="90" w:author="Unknown Author" w:date="2018-04-03T09:54:00Z">
        <w:r>
          <w:rPr>
            <w:rStyle w:val="InternetLink"/>
            <w:rFonts w:eastAsia="Times New Roman" w:cs="Times New Roman" w:ascii="Times New Roman" w:hAnsi="Times New Roman"/>
            <w:color w:val="00000A"/>
            <w:sz w:val="24"/>
            <w:szCs w:val="24"/>
            <w:u w:val="none"/>
            <w:lang w:eastAsia="en-US" w:bidi="ar-SA"/>
          </w:rPr>
          <w:delText>o</w:delText>
        </w:r>
      </w:del>
      <w:r>
        <w:fldChar w:fldCharType="end"/>
      </w:r>
      <w:r>
        <w:fldChar w:fldCharType="begin"/>
      </w:r>
      <w:r>
        <w:instrText> HYPERLINK "https://www.sciencedirect.com/science/article/pii/S007966110700198X" \l "bib5"</w:instrText>
      </w:r>
      <w:r>
        <w:fldChar w:fldCharType="separate"/>
      </w:r>
      <w:del w:id="91" w:author="Unknown Author" w:date="2018-04-03T09:54:00Z">
        <w:r>
          <w:rPr>
            <w:rStyle w:val="InternetLink"/>
            <w:rFonts w:eastAsia="Times New Roman" w:cs="Times New Roman" w:ascii="Times New Roman" w:hAnsi="Times New Roman"/>
            <w:color w:val="00000A"/>
            <w:sz w:val="24"/>
            <w:szCs w:val="24"/>
            <w:u w:val="none"/>
            <w:lang w:eastAsia="en-US" w:bidi="ar-SA"/>
          </w:rPr>
          <w:delText>w</w:delText>
        </w:r>
      </w:del>
      <w:r>
        <w:fldChar w:fldCharType="end"/>
      </w:r>
      <w:r>
        <w:fldChar w:fldCharType="begin"/>
      </w:r>
      <w:r>
        <w:instrText> HYPERLINK "https://www.sciencedirect.com/science/article/pii/S007966110700198X" \l "bib5"</w:instrText>
      </w:r>
      <w:r>
        <w:fldChar w:fldCharType="separate"/>
      </w:r>
      <w:del w:id="92" w:author="Unknown Author" w:date="2018-04-03T09:54:00Z">
        <w:r>
          <w:rPr>
            <w:rStyle w:val="InternetLink"/>
            <w:rFonts w:eastAsia="Times New Roman" w:cs="Times New Roman" w:ascii="Times New Roman" w:hAnsi="Times New Roman"/>
            <w:color w:val="00000A"/>
            <w:sz w:val="24"/>
            <w:szCs w:val="24"/>
            <w:u w:val="none"/>
            <w:lang w:eastAsia="en-US" w:bidi="ar-SA"/>
          </w:rPr>
          <w:delText>a</w:delText>
        </w:r>
      </w:del>
      <w:r>
        <w:fldChar w:fldCharType="end"/>
      </w:r>
      <w:r>
        <w:fldChar w:fldCharType="begin"/>
      </w:r>
      <w:r>
        <w:instrText> HYPERLINK "https://www.sciencedirect.com/science/article/pii/S007966110700198X" \l "bib5"</w:instrText>
      </w:r>
      <w:r>
        <w:fldChar w:fldCharType="separate"/>
      </w:r>
      <w:del w:id="93" w:author="Unknown Author" w:date="2018-04-03T09:54:00Z">
        <w:r>
          <w:rPr>
            <w:rStyle w:val="InternetLink"/>
            <w:rFonts w:eastAsia="Times New Roman" w:cs="Times New Roman" w:ascii="Times New Roman" w:hAnsi="Times New Roman"/>
            <w:color w:val="00000A"/>
            <w:sz w:val="24"/>
            <w:szCs w:val="24"/>
            <w:u w:val="none"/>
            <w:lang w:eastAsia="en-US" w:bidi="ar-SA"/>
          </w:rPr>
          <w:delText>y</w:delText>
        </w:r>
      </w:del>
      <w:r>
        <w:fldChar w:fldCharType="end"/>
      </w:r>
      <w:r>
        <w:fldChar w:fldCharType="begin"/>
      </w:r>
      <w:r>
        <w:instrText> HYPERLINK "https://www.sciencedirect.com/science/article/pii/S007966110700198X" \l "bib5"</w:instrText>
      </w:r>
      <w:r>
        <w:fldChar w:fldCharType="separate"/>
      </w:r>
      <w:del w:id="94" w:author="Unknown Author" w:date="2018-04-03T09:54: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95" w:author="Unknown Author" w:date="2018-04-03T09:54:00Z">
        <w:r>
          <w:rPr>
            <w:rStyle w:val="InternetLink"/>
            <w:rFonts w:eastAsia="Times New Roman" w:cs="Times New Roman" w:ascii="Times New Roman" w:hAnsi="Times New Roman"/>
            <w:color w:val="00000A"/>
            <w:sz w:val="24"/>
            <w:szCs w:val="24"/>
            <w:u w:val="none"/>
            <w:lang w:eastAsia="en-US" w:bidi="ar-SA"/>
          </w:rPr>
          <w:delText>a</w:delText>
        </w:r>
      </w:del>
      <w:r>
        <w:fldChar w:fldCharType="end"/>
      </w:r>
      <w:r>
        <w:fldChar w:fldCharType="begin"/>
      </w:r>
      <w:r>
        <w:instrText> HYPERLINK "https://www.sciencedirect.com/science/article/pii/S007966110700198X" \l "bib5"</w:instrText>
      </w:r>
      <w:r>
        <w:fldChar w:fldCharType="separate"/>
      </w:r>
      <w:del w:id="96" w:author="Unknown Author" w:date="2018-04-03T09:54:00Z">
        <w:r>
          <w:rPr>
            <w:rStyle w:val="InternetLink"/>
            <w:rFonts w:eastAsia="Times New Roman" w:cs="Times New Roman" w:ascii="Times New Roman" w:hAnsi="Times New Roman"/>
            <w:color w:val="00000A"/>
            <w:sz w:val="24"/>
            <w:szCs w:val="24"/>
            <w:u w:val="none"/>
            <w:lang w:eastAsia="en-US" w:bidi="ar-SA"/>
          </w:rPr>
          <w:delText>n</w:delText>
        </w:r>
      </w:del>
      <w:r>
        <w:fldChar w:fldCharType="end"/>
      </w:r>
      <w:r>
        <w:fldChar w:fldCharType="begin"/>
      </w:r>
      <w:r>
        <w:instrText> HYPERLINK "https://www.sciencedirect.com/science/article/pii/S007966110700198X" \l "bib5"</w:instrText>
      </w:r>
      <w:r>
        <w:fldChar w:fldCharType="separate"/>
      </w:r>
      <w:del w:id="97" w:author="Unknown Author" w:date="2018-04-03T09:54:00Z">
        <w:r>
          <w:rPr>
            <w:rStyle w:val="InternetLink"/>
            <w:rFonts w:eastAsia="Times New Roman" w:cs="Times New Roman" w:ascii="Times New Roman" w:hAnsi="Times New Roman"/>
            <w:color w:val="00000A"/>
            <w:sz w:val="24"/>
            <w:szCs w:val="24"/>
            <w:u w:val="none"/>
            <w:lang w:eastAsia="en-US" w:bidi="ar-SA"/>
          </w:rPr>
          <w:delText>d</w:delText>
        </w:r>
      </w:del>
      <w:r>
        <w:fldChar w:fldCharType="end"/>
      </w:r>
      <w:r>
        <w:fldChar w:fldCharType="begin"/>
      </w:r>
      <w:r>
        <w:instrText> HYPERLINK "https://www.sciencedirect.com/science/article/pii/S007966110700198X" \l "bib5"</w:instrText>
      </w:r>
      <w:r>
        <w:fldChar w:fldCharType="separate"/>
      </w:r>
      <w:del w:id="98" w:author="Unknown Author" w:date="2018-04-03T09:54: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99" w:author="Unknown Author" w:date="2018-04-03T09:54:00Z">
        <w:r>
          <w:rPr>
            <w:rStyle w:val="InternetLink"/>
            <w:rFonts w:eastAsia="Times New Roman" w:cs="Times New Roman" w:ascii="Times New Roman" w:hAnsi="Times New Roman"/>
            <w:color w:val="00000A"/>
            <w:sz w:val="24"/>
            <w:szCs w:val="24"/>
            <w:u w:val="none"/>
            <w:lang w:eastAsia="en-US" w:bidi="ar-SA"/>
          </w:rPr>
          <w:delText>B</w:delText>
        </w:r>
      </w:del>
      <w:r>
        <w:fldChar w:fldCharType="end"/>
      </w:r>
      <w:r>
        <w:fldChar w:fldCharType="begin"/>
      </w:r>
      <w:r>
        <w:instrText> HYPERLINK "https://www.sciencedirect.com/science/article/pii/S007966110700198X" \l "bib5"</w:instrText>
      </w:r>
      <w:r>
        <w:fldChar w:fldCharType="separate"/>
      </w:r>
      <w:del w:id="100" w:author="Unknown Author" w:date="2018-04-03T09:54:00Z">
        <w:r>
          <w:rPr>
            <w:rStyle w:val="InternetLink"/>
            <w:rFonts w:eastAsia="Times New Roman" w:cs="Times New Roman"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"bib5"</w:instrText>
      </w:r>
      <w:r>
        <w:fldChar w:fldCharType="separate"/>
      </w:r>
      <w:del w:id="101" w:author="Unknown Author" w:date="2018-04-03T09:54:00Z">
        <w:r>
          <w:rPr>
            <w:rStyle w:val="InternetLink"/>
            <w:rFonts w:eastAsia="Times New Roman" w:cs="Times New Roman" w:ascii="Times New Roman" w:hAnsi="Times New Roman"/>
            <w:color w:val="00000A"/>
            <w:sz w:val="24"/>
            <w:szCs w:val="24"/>
            <w:u w:val="none"/>
            <w:lang w:eastAsia="en-US" w:bidi="ar-SA"/>
          </w:rPr>
          <w:delText>n</w:delText>
        </w:r>
      </w:del>
      <w:r>
        <w:fldChar w:fldCharType="end"/>
      </w:r>
      <w:r>
        <w:fldChar w:fldCharType="begin"/>
      </w:r>
      <w:r>
        <w:instrText> HYPERLINK "https://www.sciencedirect.com/science/article/pii/S007966110700198X" \l "bib5"</w:instrText>
      </w:r>
      <w:r>
        <w:fldChar w:fldCharType="separate"/>
      </w:r>
      <w:del w:id="102" w:author="Unknown Author" w:date="2018-04-03T09:54:00Z">
        <w:r>
          <w:rPr>
            <w:rStyle w:val="InternetLink"/>
            <w:rFonts w:eastAsia="Times New Roman" w:cs="Times New Roman" w:ascii="Times New Roman" w:hAnsi="Times New Roman"/>
            <w:color w:val="00000A"/>
            <w:sz w:val="24"/>
            <w:szCs w:val="24"/>
            <w:u w:val="none"/>
            <w:lang w:eastAsia="en-US" w:bidi="ar-SA"/>
          </w:rPr>
          <w:delText>d</w:delText>
        </w:r>
      </w:del>
      <w:r>
        <w:fldChar w:fldCharType="end"/>
      </w:r>
      <w:r>
        <w:fldChar w:fldCharType="begin"/>
      </w:r>
      <w:r>
        <w:instrText> HYPERLINK "https://www.sciencedirect.com/science/article/pii/S007966110700198X" \l "bib5"</w:instrText>
      </w:r>
      <w:r>
        <w:fldChar w:fldCharType="separate"/>
      </w:r>
      <w:del w:id="103" w:author="Unknown Author" w:date="2018-04-03T09:54:00Z">
        <w:r>
          <w:rPr>
            <w:rStyle w:val="InternetLink"/>
            <w:rFonts w:eastAsia="Times New Roman" w:cs="Times New Roman"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"bib5"</w:instrText>
      </w:r>
      <w:r>
        <w:fldChar w:fldCharType="separate"/>
      </w:r>
      <w:del w:id="104" w:author="Unknown Author" w:date="2018-04-03T09:54:00Z">
        <w:r>
          <w:rPr>
            <w:rStyle w:val="InternetLink"/>
            <w:rFonts w:eastAsia="Times New Roman" w:cs="Times New Roman" w:ascii="Times New Roman" w:hAnsi="Times New Roman"/>
            <w:color w:val="00000A"/>
            <w:sz w:val="24"/>
            <w:szCs w:val="24"/>
            <w:u w:val="none"/>
            <w:lang w:eastAsia="en-US" w:bidi="ar-SA"/>
          </w:rPr>
          <w:delText>r</w:delText>
        </w:r>
      </w:del>
      <w:r>
        <w:fldChar w:fldCharType="end"/>
      </w:r>
      <w:r>
        <w:fldChar w:fldCharType="begin"/>
      </w:r>
      <w:r>
        <w:instrText> HYPERLINK "https://www.sciencedirect.com/science/article/pii/S007966110700198X" \l "bib5"</w:instrText>
      </w:r>
      <w:r>
        <w:fldChar w:fldCharType="separate"/>
      </w:r>
      <w:del w:id="105" w:author="Unknown Author" w:date="2018-04-03T09:54:00Z">
        <w:r>
          <w:rPr>
            <w:rStyle w:val="InternetLink"/>
            <w:rFonts w:eastAsia="Times New Roman" w:cs="Times New Roman"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"bib5"</w:instrText>
      </w:r>
      <w:r>
        <w:fldChar w:fldCharType="separate"/>
      </w:r>
      <w:del w:id="106" w:author="Unknown Author" w:date="2018-04-03T09:54: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107" w:author="Unknown Author" w:date="2018-04-03T09:54:00Z">
        <w:r>
          <w:rPr>
            <w:rStyle w:val="InternetLink"/>
            <w:rFonts w:eastAsia="Times New Roman" w:cs="Times New Roman" w:ascii="Times New Roman" w:hAnsi="Times New Roman"/>
            <w:color w:val="00000A"/>
            <w:sz w:val="24"/>
            <w:szCs w:val="24"/>
            <w:u w:val="none"/>
            <w:lang w:eastAsia="en-US" w:bidi="ar-SA"/>
          </w:rPr>
          <w:delText>1</w:delText>
        </w:r>
      </w:del>
      <w:r>
        <w:fldChar w:fldCharType="end"/>
      </w:r>
      <w:r>
        <w:fldChar w:fldCharType="begin"/>
      </w:r>
      <w:r>
        <w:instrText> HYPERLINK "https://www.sciencedirect.com/science/article/pii/S007966110700198X" \l "bib5"</w:instrText>
      </w:r>
      <w:r>
        <w:fldChar w:fldCharType="separate"/>
      </w:r>
      <w:del w:id="108" w:author="Unknown Author" w:date="2018-04-03T09:54:00Z">
        <w:r>
          <w:rPr>
            <w:rStyle w:val="InternetLink"/>
            <w:rFonts w:eastAsia="Times New Roman" w:cs="Times New Roman" w:ascii="Times New Roman" w:hAnsi="Times New Roman"/>
            <w:color w:val="00000A"/>
            <w:sz w:val="24"/>
            <w:szCs w:val="24"/>
            <w:u w:val="none"/>
            <w:lang w:eastAsia="en-US" w:bidi="ar-SA"/>
          </w:rPr>
          <w:delText>9</w:delText>
        </w:r>
      </w:del>
      <w:r>
        <w:fldChar w:fldCharType="end"/>
      </w:r>
      <w:r>
        <w:fldChar w:fldCharType="begin"/>
      </w:r>
      <w:r>
        <w:instrText> HYPERLINK "https://www.sciencedirect.com/science/article/pii/S007966110700198X" \l "bib5"</w:instrText>
      </w:r>
      <w:r>
        <w:fldChar w:fldCharType="separate"/>
      </w:r>
      <w:del w:id="109" w:author="Unknown Author" w:date="2018-04-03T09:54:00Z">
        <w:r>
          <w:rPr>
            <w:rStyle w:val="InternetLink"/>
            <w:rFonts w:eastAsia="Times New Roman" w:cs="Times New Roman" w:ascii="Times New Roman" w:hAnsi="Times New Roman"/>
            <w:color w:val="00000A"/>
            <w:sz w:val="24"/>
            <w:szCs w:val="24"/>
            <w:u w:val="none"/>
            <w:lang w:eastAsia="en-US" w:bidi="ar-SA"/>
          </w:rPr>
          <w:delText>8</w:delText>
        </w:r>
      </w:del>
      <w:r>
        <w:fldChar w:fldCharType="end"/>
      </w:r>
      <w:r>
        <w:fldChar w:fldCharType="begin"/>
      </w:r>
      <w:r>
        <w:instrText> HYPERLINK "https://www.sciencedirect.com/science/article/pii/S007966110700198X" \l "bib5"</w:instrText>
      </w:r>
      <w:r>
        <w:fldChar w:fldCharType="separate"/>
      </w:r>
      <w:del w:id="110" w:author="Unknown Author" w:date="2018-04-03T09:54:00Z">
        <w:r>
          <w:rPr>
            <w:rStyle w:val="InternetLink"/>
            <w:rFonts w:eastAsia="Times New Roman" w:cs="Times New Roman" w:ascii="Times New Roman" w:hAnsi="Times New Roman"/>
            <w:color w:val="00000A"/>
            <w:sz w:val="24"/>
            <w:szCs w:val="24"/>
            <w:u w:val="none"/>
            <w:lang w:eastAsia="en-US" w:bidi="ar-SA"/>
          </w:rPr>
          <w:delText>2</w:delText>
        </w:r>
      </w:del>
      <w:r>
        <w:fldChar w:fldCharType="end"/>
      </w:r>
      <w:ins w:id="111" w:author="Unknown Author" w:date="2018-04-03T09:55:00Z">
        <w:r>
          <w:rPr>
            <w:rFonts w:eastAsia="Times New Roman" w:cs="Times New Roman" w:ascii="Times New Roman" w:hAnsi="Times New Roman"/>
            <w:color w:val="00000A"/>
            <w:sz w:val="24"/>
            <w:szCs w:val="24"/>
            <w:u w:val="none"/>
            <w:lang w:eastAsia="en-US" w:bidi="ar-SA"/>
          </w:rPr>
          <w:t xml:space="preserve">; Jahnke </w:t>
        </w:r>
      </w:ins>
      <w:ins w:id="112" w:author="Unknown Author" w:date="2018-04-03T09:56:00Z">
        <w:r>
          <w:rPr>
            <w:rFonts w:eastAsia="Times New Roman" w:cs="Times New Roman" w:ascii="Times New Roman" w:hAnsi="Times New Roman"/>
            <w:color w:val="00000A"/>
            <w:sz w:val="24"/>
            <w:szCs w:val="24"/>
            <w:u w:val="none"/>
            <w:lang w:eastAsia="en-US" w:bidi="ar-SA"/>
          </w:rPr>
          <w:t>et al., 1982</w:t>
        </w:r>
      </w:ins>
      <w:r>
        <w:fldChar w:fldCharType="begin"/>
      </w:r>
      <w:r>
        <w:instrText> HYPERLINK "https://www.sciencedirect.com/science/article/pii/S007966110700198X" \l "bib5"</w:instrText>
      </w:r>
      <w:r>
        <w:fldChar w:fldCharType="separate"/>
      </w:r>
      <w:del w:id="113" w:author="Unknown Author" w:date="2018-04-03T09:56:00Z">
        <w:r>
          <w:rPr>
            <w:rStyle w:val="InternetLink"/>
            <w:rFonts w:eastAsia="Times New Roman" w:cs="Times New Roman"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"bib5"</w:instrText>
      </w:r>
      <w:r>
        <w:fldChar w:fldCharType="separate"/>
      </w:r>
      <w:del w:id="114" w:author="Unknown Author" w:date="2018-04-03T09:56: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115" w:author="Unknown Author" w:date="2018-04-03T09:56:00Z">
        <w:r>
          <w:rPr>
            <w:rStyle w:val="InternetLink"/>
            <w:rFonts w:eastAsia="Times New Roman" w:cs="Times New Roman" w:ascii="Times New Roman" w:hAnsi="Times New Roman"/>
            <w:color w:val="00000A"/>
            <w:sz w:val="24"/>
            <w:szCs w:val="24"/>
            <w:u w:val="none"/>
            <w:lang w:eastAsia="en-US" w:bidi="ar-SA"/>
          </w:rPr>
          <w:delText>J</w:delText>
        </w:r>
      </w:del>
      <w:r>
        <w:fldChar w:fldCharType="end"/>
      </w:r>
      <w:r>
        <w:fldChar w:fldCharType="begin"/>
      </w:r>
      <w:r>
        <w:instrText> HYPERLINK "https://www.sciencedirect.com/science/article/pii/S007966110700198X" \l "bib5"</w:instrText>
      </w:r>
      <w:r>
        <w:fldChar w:fldCharType="separate"/>
      </w:r>
      <w:del w:id="116" w:author="Unknown Author" w:date="2018-04-03T09:56:00Z">
        <w:r>
          <w:rPr>
            <w:rStyle w:val="InternetLink"/>
            <w:rFonts w:eastAsia="Times New Roman" w:cs="Times New Roman" w:ascii="Times New Roman" w:hAnsi="Times New Roman"/>
            <w:color w:val="00000A"/>
            <w:sz w:val="24"/>
            <w:szCs w:val="24"/>
            <w:u w:val="none"/>
            <w:lang w:eastAsia="en-US" w:bidi="ar-SA"/>
          </w:rPr>
          <w:delText>a</w:delText>
        </w:r>
      </w:del>
      <w:r>
        <w:fldChar w:fldCharType="end"/>
      </w:r>
      <w:r>
        <w:fldChar w:fldCharType="begin"/>
      </w:r>
      <w:r>
        <w:instrText> HYPERLINK "https://www.sciencedirect.com/science/article/pii/S007966110700198X" \l "bib5"</w:instrText>
      </w:r>
      <w:r>
        <w:fldChar w:fldCharType="separate"/>
      </w:r>
      <w:del w:id="117" w:author="Unknown Author" w:date="2018-04-03T09:56:00Z">
        <w:r>
          <w:rPr>
            <w:rStyle w:val="InternetLink"/>
            <w:rFonts w:eastAsia="Times New Roman" w:cs="Times New Roman" w:ascii="Times New Roman" w:hAnsi="Times New Roman"/>
            <w:color w:val="00000A"/>
            <w:sz w:val="24"/>
            <w:szCs w:val="24"/>
            <w:u w:val="none"/>
            <w:lang w:eastAsia="en-US" w:bidi="ar-SA"/>
          </w:rPr>
          <w:delText>h</w:delText>
        </w:r>
      </w:del>
      <w:r>
        <w:fldChar w:fldCharType="end"/>
      </w:r>
      <w:r>
        <w:fldChar w:fldCharType="begin"/>
      </w:r>
      <w:r>
        <w:instrText> HYPERLINK "https://www.sciencedirect.com/science/article/pii/S007966110700198X" \l "bib5"</w:instrText>
      </w:r>
      <w:r>
        <w:fldChar w:fldCharType="separate"/>
      </w:r>
      <w:del w:id="118" w:author="Unknown Author" w:date="2018-04-03T09:56:00Z">
        <w:r>
          <w:rPr>
            <w:rStyle w:val="InternetLink"/>
            <w:rFonts w:eastAsia="Times New Roman" w:cs="Times New Roman" w:ascii="Times New Roman" w:hAnsi="Times New Roman"/>
            <w:color w:val="00000A"/>
            <w:sz w:val="24"/>
            <w:szCs w:val="24"/>
            <w:u w:val="none"/>
            <w:lang w:eastAsia="en-US" w:bidi="ar-SA"/>
          </w:rPr>
          <w:delText>n</w:delText>
        </w:r>
      </w:del>
      <w:r>
        <w:fldChar w:fldCharType="end"/>
      </w:r>
      <w:r>
        <w:fldChar w:fldCharType="begin"/>
      </w:r>
      <w:r>
        <w:instrText> HYPERLINK "https://www.sciencedirect.com/science/article/pii/S007966110700198X" \l "bib5"</w:instrText>
      </w:r>
      <w:r>
        <w:fldChar w:fldCharType="separate"/>
      </w:r>
      <w:del w:id="119" w:author="Unknown Author" w:date="2018-04-03T09:56:00Z">
        <w:r>
          <w:rPr>
            <w:rStyle w:val="InternetLink"/>
            <w:rFonts w:eastAsia="Times New Roman" w:cs="Times New Roman" w:ascii="Times New Roman" w:hAnsi="Times New Roman"/>
            <w:color w:val="00000A"/>
            <w:sz w:val="24"/>
            <w:szCs w:val="24"/>
            <w:u w:val="none"/>
            <w:lang w:eastAsia="en-US" w:bidi="ar-SA"/>
          </w:rPr>
          <w:delText>k</w:delText>
        </w:r>
      </w:del>
      <w:r>
        <w:fldChar w:fldCharType="end"/>
      </w:r>
      <w:r>
        <w:fldChar w:fldCharType="begin"/>
      </w:r>
      <w:r>
        <w:instrText> HYPERLINK "https://www.sciencedirect.com/science/article/pii/S007966110700198X" \l "bib5"</w:instrText>
      </w:r>
      <w:r>
        <w:fldChar w:fldCharType="separate"/>
      </w:r>
      <w:del w:id="120" w:author="Unknown Author" w:date="2018-04-03T09:56:00Z">
        <w:r>
          <w:rPr>
            <w:rStyle w:val="InternetLink"/>
            <w:rFonts w:eastAsia="Times New Roman" w:cs="Times New Roman"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"bib5"</w:instrText>
      </w:r>
      <w:r>
        <w:fldChar w:fldCharType="separate"/>
      </w:r>
      <w:del w:id="121" w:author="Unknown Author" w:date="2018-04-03T09:56: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122" w:author="Unknown Author" w:date="2018-04-03T09:56:00Z">
        <w:r>
          <w:rPr>
            <w:rStyle w:val="InternetLink"/>
            <w:rFonts w:eastAsia="Times New Roman" w:cs="Times New Roman"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"bib5"</w:instrText>
      </w:r>
      <w:r>
        <w:fldChar w:fldCharType="separate"/>
      </w:r>
      <w:del w:id="123" w:author="Unknown Author" w:date="2018-04-03T09:56:00Z">
        <w:r>
          <w:rPr>
            <w:rStyle w:val="InternetLink"/>
            <w:rFonts w:eastAsia="Times New Roman" w:cs="Times New Roman" w:ascii="Times New Roman" w:hAnsi="Times New Roman"/>
            <w:color w:val="00000A"/>
            <w:sz w:val="24"/>
            <w:szCs w:val="24"/>
            <w:u w:val="none"/>
            <w:lang w:eastAsia="en-US" w:bidi="ar-SA"/>
          </w:rPr>
          <w:delText>t</w:delText>
        </w:r>
      </w:del>
      <w:r>
        <w:fldChar w:fldCharType="end"/>
      </w:r>
      <w:r>
        <w:fldChar w:fldCharType="begin"/>
      </w:r>
      <w:r>
        <w:instrText> HYPERLINK "https://www.sciencedirect.com/science/article/pii/S007966110700198X" \l "bib5"</w:instrText>
      </w:r>
      <w:r>
        <w:fldChar w:fldCharType="separate"/>
      </w:r>
      <w:del w:id="124" w:author="Unknown Author" w:date="2018-04-03T09:56: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125" w:author="Unknown Author" w:date="2018-04-03T09:56:00Z">
        <w:r>
          <w:rPr>
            <w:rStyle w:val="InternetLink"/>
            <w:rFonts w:eastAsia="Times New Roman" w:cs="Times New Roman" w:ascii="Times New Roman" w:hAnsi="Times New Roman"/>
            <w:color w:val="00000A"/>
            <w:sz w:val="24"/>
            <w:szCs w:val="24"/>
            <w:u w:val="none"/>
            <w:lang w:eastAsia="en-US" w:bidi="ar-SA"/>
          </w:rPr>
          <w:delText>a</w:delText>
        </w:r>
      </w:del>
      <w:r>
        <w:fldChar w:fldCharType="end"/>
      </w:r>
      <w:r>
        <w:fldChar w:fldCharType="begin"/>
      </w:r>
      <w:r>
        <w:instrText> HYPERLINK "https://www.sciencedirect.com/science/article/pii/S007966110700198X" \l "bib5"</w:instrText>
      </w:r>
      <w:r>
        <w:fldChar w:fldCharType="separate"/>
      </w:r>
      <w:del w:id="126" w:author="Unknown Author" w:date="2018-04-03T09:56:00Z">
        <w:r>
          <w:rPr>
            <w:rStyle w:val="InternetLink"/>
            <w:rFonts w:eastAsia="Times New Roman" w:cs="Times New Roman" w:ascii="Times New Roman" w:hAnsi="Times New Roman"/>
            <w:color w:val="00000A"/>
            <w:sz w:val="24"/>
            <w:szCs w:val="24"/>
            <w:u w:val="none"/>
            <w:lang w:eastAsia="en-US" w:bidi="ar-SA"/>
          </w:rPr>
          <w:delText>l</w:delText>
        </w:r>
      </w:del>
      <w:r>
        <w:fldChar w:fldCharType="end"/>
      </w:r>
      <w:r>
        <w:fldChar w:fldCharType="begin"/>
      </w:r>
      <w:r>
        <w:instrText> HYPERLINK "https://www.sciencedirect.com/science/article/pii/S007966110700198X" \l "bib5"</w:instrText>
      </w:r>
      <w:r>
        <w:fldChar w:fldCharType="separate"/>
      </w:r>
      <w:del w:id="127" w:author="Unknown Author" w:date="2018-04-03T09:56:00Z">
        <w:r>
          <w:rPr>
            <w:rStyle w:val="InternetLink"/>
            <w:rFonts w:eastAsia="Times New Roman" w:cs="Times New Roman"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"bib5"</w:instrText>
      </w:r>
      <w:r>
        <w:fldChar w:fldCharType="separate"/>
      </w:r>
      <w:del w:id="128" w:author="Unknown Author" w:date="2018-04-03T09:56:00Z">
        <w:r>
          <w:rPr>
            <w:rStyle w:val="InternetLink"/>
            <w:rFonts w:eastAsia="Times New Roman" w:cs="Times New Roman"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"bib5"</w:instrText>
      </w:r>
      <w:r>
        <w:fldChar w:fldCharType="separate"/>
      </w:r>
      <w:del w:id="129" w:author="Unknown Author" w:date="2018-04-03T09:56:00Z">
        <w:r>
          <w:rPr>
            <w:rStyle w:val="InternetLink"/>
            <w:rFonts w:eastAsia="Times New Roman" w:cs="Times New Roman"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"bib5"</w:instrText>
      </w:r>
      <w:r>
        <w:fldChar w:fldCharType="separate"/>
      </w:r>
      <w:del w:id="130" w:author="Unknown Author" w:date="2018-04-03T09:56:00Z">
        <w:r>
          <w:rPr>
            <w:rStyle w:val="InternetLink"/>
            <w:rFonts w:eastAsia="Times New Roman" w:cs="Times New Roman" w:ascii="Times New Roman" w:hAnsi="Times New Roman"/>
            <w:color w:val="00000A"/>
            <w:sz w:val="24"/>
            <w:szCs w:val="24"/>
            <w:u w:val="none"/>
            <w:lang w:eastAsia="en-US" w:bidi="ar-SA"/>
          </w:rPr>
          <w:delText>1</w:delText>
        </w:r>
      </w:del>
      <w:r>
        <w:fldChar w:fldCharType="end"/>
      </w:r>
      <w:r>
        <w:fldChar w:fldCharType="begin"/>
      </w:r>
      <w:r>
        <w:instrText> HYPERLINK "https://www.sciencedirect.com/science/article/pii/S007966110700198X" \l "bib5"</w:instrText>
      </w:r>
      <w:r>
        <w:fldChar w:fldCharType="separate"/>
      </w:r>
      <w:del w:id="131" w:author="Unknown Author" w:date="2018-04-03T09:56:00Z">
        <w:r>
          <w:rPr>
            <w:rStyle w:val="InternetLink"/>
            <w:rFonts w:eastAsia="Times New Roman" w:cs="Times New Roman" w:ascii="Times New Roman" w:hAnsi="Times New Roman"/>
            <w:color w:val="00000A"/>
            <w:sz w:val="24"/>
            <w:szCs w:val="24"/>
            <w:u w:val="none"/>
            <w:lang w:eastAsia="en-US" w:bidi="ar-SA"/>
          </w:rPr>
          <w:delText>9</w:delText>
        </w:r>
      </w:del>
      <w:r>
        <w:fldChar w:fldCharType="end"/>
      </w:r>
      <w:r>
        <w:fldChar w:fldCharType="begin"/>
      </w:r>
      <w:r>
        <w:instrText> HYPERLINK "https://www.sciencedirect.com/science/article/pii/S007966110700198X" \l "bib5"</w:instrText>
      </w:r>
      <w:r>
        <w:fldChar w:fldCharType="separate"/>
      </w:r>
      <w:del w:id="132" w:author="Unknown Author" w:date="2018-04-03T09:56:00Z">
        <w:r>
          <w:rPr>
            <w:rStyle w:val="InternetLink"/>
            <w:rFonts w:eastAsia="Times New Roman" w:cs="Times New Roman" w:ascii="Times New Roman" w:hAnsi="Times New Roman"/>
            <w:color w:val="00000A"/>
            <w:sz w:val="24"/>
            <w:szCs w:val="24"/>
            <w:u w:val="none"/>
            <w:lang w:eastAsia="en-US" w:bidi="ar-SA"/>
          </w:rPr>
          <w:delText>8</w:delText>
        </w:r>
      </w:del>
      <w:r>
        <w:fldChar w:fldCharType="end"/>
      </w:r>
      <w:r>
        <w:fldChar w:fldCharType="begin"/>
      </w:r>
      <w:r>
        <w:instrText> HYPERLINK "https://www.sciencedirect.com/science/article/pii/S007966110700198X" \l "bib5"</w:instrText>
      </w:r>
      <w:r>
        <w:fldChar w:fldCharType="separate"/>
      </w:r>
      <w:del w:id="133" w:author="Unknown Author" w:date="2018-04-03T09:56:00Z">
        <w:r>
          <w:rPr>
            <w:rStyle w:val="InternetLink"/>
            <w:rFonts w:eastAsia="Times New Roman" w:cs="Times New Roman" w:ascii="Times New Roman" w:hAnsi="Times New Roman"/>
            <w:color w:val="00000A"/>
            <w:sz w:val="24"/>
            <w:szCs w:val="24"/>
            <w:u w:val="none"/>
            <w:lang w:eastAsia="en-US" w:bidi="ar-SA"/>
          </w:rPr>
          <w:delText>2</w:delText>
        </w:r>
      </w:del>
      <w:r>
        <w:fldChar w:fldCharType="end"/>
      </w:r>
      <w:ins w:id="134" w:author="Sandra Arndt" w:date="2018-03-30T15:38:00Z">
        <w:r>
          <w:rPr>
            <w:rFonts w:eastAsia="Times New Roman" w:cs="Times New Roman" w:ascii="Times New Roman" w:hAnsi="Times New Roman"/>
            <w:color w:val="00000A"/>
            <w:sz w:val="24"/>
            <w:szCs w:val="24"/>
            <w:u w:val="none"/>
            <w:lang w:eastAsia="en-US" w:bidi="ar-SA"/>
          </w:rPr>
          <w:t>, Slomp</w:t>
        </w:r>
      </w:ins>
      <w:del w:id="135" w:author="Unknown Author" w:date="2018-04-03T09:43:00Z">
        <w:r>
          <w:rPr>
            <w:rFonts w:eastAsia="Times New Roman" w:cs="Times New Roman" w:ascii="Times New Roman" w:hAnsi="Times New Roman"/>
            <w:color w:val="00000A"/>
            <w:sz w:val="24"/>
            <w:szCs w:val="24"/>
            <w:u w:val="none"/>
            <w:lang w:eastAsia="en-US" w:bidi="ar-SA"/>
          </w:rPr>
          <w:delText>o</w:delText>
        </w:r>
      </w:del>
      <w:ins w:id="136" w:author="Sandra Arndt" w:date="2018-03-30T15:38:00Z">
        <w:r>
          <w:rPr>
            <w:rFonts w:eastAsia="Times New Roman" w:cs="Times New Roman" w:ascii="Times New Roman" w:hAnsi="Times New Roman"/>
            <w:color w:val="00000A"/>
            <w:sz w:val="24"/>
            <w:szCs w:val="24"/>
            <w:u w:val="none"/>
            <w:lang w:eastAsia="en-US" w:bidi="ar-SA"/>
          </w:rPr>
          <w:t xml:space="preserve"> et al., 1996</w:t>
        </w:r>
      </w:ins>
      <w:ins w:id="137" w:author="Sandra Arndt" w:date="2018-03-30T15:34:00Z">
        <w:r>
          <w:rPr>
            <w:rFonts w:eastAsia="Times New Roman" w:cs="Times New Roman" w:ascii="Times New Roman" w:hAnsi="Times New Roman"/>
            <w:color w:val="00000A"/>
            <w:sz w:val="24"/>
            <w:szCs w:val="24"/>
            <w:u w:val="none"/>
            <w:lang w:eastAsia="en-US" w:bidi="ar-SA"/>
          </w:rPr>
          <w:t>)</w:t>
        </w:r>
      </w:ins>
      <w:ins w:id="138" w:author="Sandra Arndt" w:date="2018-03-30T15:35:00Z">
        <w:r>
          <w:rPr>
            <w:rFonts w:eastAsia="Times New Roman" w:cs="Times New Roman" w:ascii="Times New Roman" w:hAnsi="Times New Roman"/>
            <w:color w:val="00000A"/>
            <w:sz w:val="24"/>
            <w:szCs w:val="24"/>
            <w:u w:val="none"/>
            <w:lang w:eastAsia="en-US" w:bidi="ar-SA"/>
          </w:rPr>
          <w:t>. Similar approaches were later successfully applied</w:t>
        </w:r>
      </w:ins>
      <w:ins w:id="139" w:author="Sandra Arndt" w:date="2018-03-30T16:46:00Z">
        <w:r>
          <w:rPr>
            <w:rFonts w:eastAsia="Times New Roman" w:cs="Times New Roman" w:ascii="Times New Roman" w:hAnsi="Times New Roman"/>
            <w:color w:val="00000A"/>
            <w:sz w:val="24"/>
            <w:szCs w:val="24"/>
            <w:u w:val="none"/>
            <w:lang w:eastAsia="en-US" w:bidi="ar-SA"/>
          </w:rPr>
          <w:t xml:space="preserve"> </w:t>
        </w:r>
      </w:ins>
      <w:ins w:id="140" w:author="Sandra Arndt" w:date="2018-03-30T15:35:00Z">
        <w:r>
          <w:rPr>
            <w:rFonts w:eastAsia="Times New Roman" w:cs="Times New Roman" w:ascii="Times New Roman" w:hAnsi="Times New Roman"/>
            <w:color w:val="00000A"/>
            <w:sz w:val="24"/>
            <w:szCs w:val="24"/>
            <w:u w:val="none"/>
            <w:lang w:eastAsia="en-US" w:bidi="ar-SA"/>
          </w:rPr>
          <w:t xml:space="preserve">from oxic to anoxic sediments and at </w:t>
        </w:r>
      </w:ins>
      <w:ins w:id="141" w:author="Sandra Arndt" w:date="2018-03-30T15:39:00Z">
        <w:r>
          <w:rPr>
            <w:rFonts w:eastAsia="Times New Roman" w:cs="Times New Roman" w:ascii="Times New Roman" w:hAnsi="Times New Roman"/>
            <w:color w:val="00000A"/>
            <w:sz w:val="24"/>
            <w:szCs w:val="24"/>
            <w:u w:val="none"/>
            <w:lang w:eastAsia="en-US" w:bidi="ar-SA"/>
          </w:rPr>
          <w:t>the regional coastal ocean scale</w:t>
        </w:r>
      </w:ins>
      <w:ins w:id="142" w:author="Sandra Arndt" w:date="2018-03-30T15:35:00Z">
        <w:r>
          <w:rPr>
            <w:rFonts w:eastAsia="Times New Roman" w:cs="Times New Roman" w:ascii="Times New Roman" w:hAnsi="Times New Roman"/>
            <w:color w:val="00000A"/>
            <w:sz w:val="24"/>
            <w:szCs w:val="24"/>
            <w:u w:val="none"/>
            <w:lang w:eastAsia="en-US" w:bidi="ar-SA"/>
          </w:rPr>
          <w:t xml:space="preserve"> </w:t>
        </w:r>
      </w:ins>
      <w:ins w:id="143" w:author="Sandra Arndt" w:date="2018-03-30T15:40:00Z">
        <w:r>
          <w:rPr>
            <w:rFonts w:eastAsia="Times New Roman" w:cs="Times New Roman" w:ascii="Times New Roman" w:hAnsi="Times New Roman"/>
            <w:color w:val="00000A"/>
            <w:sz w:val="24"/>
            <w:szCs w:val="24"/>
            <w:u w:val="none"/>
            <w:lang w:eastAsia="en-US" w:bidi="ar-SA"/>
          </w:rPr>
          <w:t xml:space="preserve">(e.g. </w:t>
        </w:r>
      </w:ins>
      <w:ins w:id="144" w:author="Sandra Arndt" w:date="2018-03-30T15:34:00Z">
        <w:r>
          <w:rPr>
            <w:rFonts w:cs="Times New Roman" w:ascii="Times New Roman" w:hAnsi="Times New Roman"/>
            <w:color w:val="00000A"/>
            <w:sz w:val="24"/>
            <w:szCs w:val="24"/>
            <w:u w:val="none"/>
          </w:rPr>
          <w:t>Ruardij</w:t>
        </w:r>
      </w:ins>
      <w:r>
        <w:rPr>
          <w:rFonts w:cs="Times New Roman" w:ascii="Times New Roman" w:hAnsi="Times New Roman"/>
          <w:color w:val="00000A"/>
          <w:sz w:val="24"/>
          <w:szCs w:val="24"/>
          <w:u w:val="none"/>
          <w:rPrChange w:id="0" w:author="" w:date="0-00-00T00:00:00Z"/>
        </w:rPr>
        <w:t xml:space="preserve"> and Van Raaphorst, 1995; Tromp et al., 1995; Gypens et al., 2008</w:t>
      </w:r>
      <w:ins w:id="146" w:author="Sandra Arndt" w:date="2018-03-30T15:18:00Z">
        <w:r>
          <w:rPr>
            <w:rFonts w:eastAsia="Times New Roman" w:cs="Times New Roman" w:ascii="Times New Roman" w:hAnsi="Times New Roman"/>
            <w:color w:val="00000A"/>
            <w:sz w:val="24"/>
            <w:szCs w:val="24"/>
            <w:u w:val="none"/>
            <w:lang w:eastAsia="en-US" w:bidi="ar-SA"/>
          </w:rPr>
          <w:t>)</w:t>
        </w:r>
      </w:ins>
      <w:r>
        <w:rPr>
          <w:rFonts w:eastAsia="Times New Roman" w:cs="Times New Roman" w:ascii="Times New Roman" w:hAnsi="Times New Roman"/>
          <w:color w:val="00000A"/>
          <w:sz w:val="24"/>
          <w:szCs w:val="24"/>
          <w:u w:val="none"/>
          <w:lang w:eastAsia="en-US" w:bidi="ar-SA"/>
          <w:rPrChange w:id="0" w:author="" w:date="0-00-00T00:00:00Z"/>
        </w:rPr>
        <w:t>. In particular, Gypens et al., 2008 points out that</w:t>
      </w:r>
      <w:ins w:id="148" w:author="Sandra Arndt" w:date="2018-03-30T16:47:00Z">
        <w:r>
          <w:rPr>
            <w:rFonts w:eastAsia="Times New Roman" w:cs="Times New Roman" w:ascii="Times New Roman" w:hAnsi="Times New Roman"/>
            <w:color w:val="00000A"/>
            <w:sz w:val="24"/>
            <w:szCs w:val="24"/>
            <w:u w:val="none"/>
            <w:lang w:eastAsia="en-US" w:bidi="ar-SA"/>
          </w:rPr>
          <w:t xml:space="preserve"> </w:t>
        </w:r>
      </w:ins>
      <w:ins w:id="149" w:author="Sandra Arndt" w:date="2018-03-30T16:48:00Z">
        <w:r>
          <w:rPr>
            <w:rFonts w:eastAsia="Times New Roman" w:cs="Times New Roman" w:ascii="Times New Roman" w:hAnsi="Times New Roman"/>
            <w:color w:val="00000A"/>
            <w:sz w:val="24"/>
            <w:szCs w:val="24"/>
            <w:u w:val="none"/>
            <w:lang w:eastAsia="en-US" w:bidi="ar-SA"/>
          </w:rPr>
          <w:t>accounting for</w:t>
        </w:r>
      </w:ins>
      <w:ins w:id="150" w:author="Sandra Arndt" w:date="2018-03-30T15:18:00Z">
        <w:r>
          <w:rPr>
            <w:rFonts w:eastAsia="Times New Roman" w:cs="Times New Roman" w:ascii="Times New Roman" w:hAnsi="Times New Roman"/>
            <w:color w:val="00000A"/>
            <w:sz w:val="24"/>
            <w:szCs w:val="24"/>
            <w:u w:val="none"/>
            <w:lang w:eastAsia="en-US" w:bidi="ar-SA"/>
          </w:rPr>
          <w:t xml:space="preserve"> </w:t>
        </w:r>
      </w:ins>
      <w:ins w:id="151" w:author="Sandra Arndt" w:date="2018-03-30T16:48:00Z">
        <w:r>
          <w:rPr>
            <w:rFonts w:eastAsia="Times New Roman" w:cs="Times New Roman" w:ascii="Times New Roman" w:hAnsi="Times New Roman"/>
            <w:color w:val="00000A"/>
            <w:sz w:val="24"/>
            <w:szCs w:val="24"/>
            <w:u w:val="none"/>
            <w:lang w:eastAsia="en-US" w:bidi="ar-SA"/>
          </w:rPr>
          <w:t>s</w:t>
        </w:r>
      </w:ins>
      <w:ins w:id="152" w:author="Sandra Arndt" w:date="2018-03-30T16:47:00Z">
        <w:r>
          <w:rPr>
            <w:rFonts w:eastAsia="Times New Roman" w:cs="Times New Roman" w:ascii="Times New Roman" w:hAnsi="Times New Roman"/>
            <w:color w:val="00000A"/>
            <w:sz w:val="24"/>
            <w:szCs w:val="24"/>
            <w:u w:val="none"/>
            <w:lang w:eastAsia="en-US" w:bidi="ar-SA"/>
          </w:rPr>
          <w:t>econdary redox process in the boundary condition</w:t>
        </w:r>
      </w:ins>
      <w:ins w:id="153" w:author="Sandra Arndt" w:date="2018-03-30T16:48:00Z">
        <w:r>
          <w:rPr>
            <w:rFonts w:eastAsia="Times New Roman" w:cs="Times New Roman" w:ascii="Times New Roman" w:hAnsi="Times New Roman"/>
            <w:color w:val="00000A"/>
            <w:sz w:val="24"/>
            <w:szCs w:val="24"/>
            <w:u w:val="none"/>
            <w:lang w:eastAsia="en-US" w:bidi="ar-SA"/>
          </w:rPr>
          <w:t xml:space="preserve"> induces little error as</w:t>
        </w:r>
      </w:ins>
      <w:del w:id="154" w:author="Unknown Author" w:date="2018-04-03T09:58:00Z">
        <w:r>
          <w:rPr>
            <w:rFonts w:eastAsia="Times New Roman" w:cs="Times New Roman" w:ascii="Times New Roman" w:hAnsi="Times New Roman"/>
            <w:color w:val="00000A"/>
            <w:sz w:val="24"/>
            <w:szCs w:val="24"/>
            <w:u w:val="none"/>
            <w:lang w:eastAsia="en-US" w:bidi="ar-SA"/>
          </w:rPr>
          <w:delText xml:space="preserve"> </w:delText>
        </w:r>
      </w:del>
      <w:ins w:id="155" w:author="Unknown Author" w:date="2018-04-03T09:58:00Z">
        <w:r>
          <w:rPr>
            <w:rFonts w:eastAsia="Times New Roman" w:cs="Times New Roman" w:ascii="Times New Roman" w:hAnsi="Times New Roman"/>
            <w:color w:val="00000A"/>
            <w:sz w:val="24"/>
            <w:szCs w:val="24"/>
            <w:u w:val="none"/>
            <w:lang w:eastAsia="en-US" w:bidi="ar-SA"/>
          </w:rPr>
          <w:t xml:space="preserve">: </w:t>
        </w:r>
      </w:ins>
      <w:ins w:id="156" w:author="Sandra Arndt" w:date="2018-03-30T16:49:00Z">
        <w:r>
          <w:rPr>
            <w:rFonts w:eastAsia="Times New Roman" w:cs="Times New Roman" w:ascii="Times New Roman" w:hAnsi="Times New Roman"/>
            <w:color w:val="00000A"/>
            <w:sz w:val="24"/>
            <w:szCs w:val="24"/>
            <w:u w:val="none"/>
            <w:lang w:eastAsia="en-US" w:bidi="ar-SA"/>
          </w:rPr>
          <w:t>“</w:t>
        </w:r>
      </w:ins>
      <w:del w:id="157" w:author="Unknown Author" w:date="2018-04-03T09:57:00Z">
        <w:r>
          <w:rPr>
            <w:rFonts w:eastAsia="Times New Roman" w:cs="Arial" w:ascii="Times New Roman" w:hAnsi="Times New Roman"/>
            <w:color w:val="00000A"/>
            <w:sz w:val="24"/>
            <w:szCs w:val="24"/>
            <w:u w:val="none"/>
            <w:lang w:eastAsia="en-US" w:bidi="ar-SA"/>
          </w:rPr>
          <w:delText>u</w:delText>
        </w:r>
      </w:del>
      <w:ins w:id="158" w:author="Unknown Author" w:date="2018-04-03T09:57:00Z">
        <w:r>
          <w:rPr>
            <w:rFonts w:eastAsia="Times New Roman" w:cs="Times New Roman" w:ascii="Times New Roman" w:hAnsi="Times New Roman"/>
            <w:color w:val="00000A"/>
            <w:sz w:val="24"/>
            <w:szCs w:val="24"/>
            <w:u w:val="none"/>
            <w:lang w:eastAsia="en-US" w:bidi="ar-SA"/>
          </w:rPr>
          <w:t>U</w:t>
        </w:r>
      </w:ins>
      <w:ins w:id="159" w:author="Sandra Arndt" w:date="2018-03-30T16:48:00Z">
        <w:r>
          <w:rPr>
            <w:rFonts w:eastAsia="Times New Roman" w:cs="Arial" w:ascii="Times New Roman" w:hAnsi="Times New Roman"/>
            <w:color w:val="00000A"/>
            <w:sz w:val="24"/>
            <w:szCs w:val="24"/>
            <w:u w:val="none"/>
            <w:lang w:eastAsia="en-US" w:bidi="ar-SA"/>
          </w:rPr>
          <w:t>sing a numerical model,</w:t>
        </w:r>
      </w:ins>
      <w:ins w:id="160" w:author="Unknown Author" w:date="2018-04-03T09:57:00Z">
        <w:r>
          <w:rPr>
            <w:rFonts w:eastAsia="Times New Roman" w:cs="Arial" w:ascii="Times New Roman" w:hAnsi="Times New Roman"/>
            <w:color w:val="00000A"/>
            <w:sz w:val="24"/>
            <w:szCs w:val="24"/>
            <w:u w:val="none"/>
            <w:lang w:eastAsia="en-US" w:bidi="ar-SA"/>
          </w:rPr>
          <w:t xml:space="preserve"> Soetaert et al. (1996) </w:t>
        </w:r>
      </w:ins>
      <w:del w:id="161" w:author="Unknown Author" w:date="2018-04-03T09:57:00Z">
        <w:r>
          <w:rPr>
            <w:rFonts w:eastAsia="Times New Roman" w:cs="Arial" w:ascii="Times New Roman" w:hAnsi="Times New Roman"/>
            <w:color w:val="00000A"/>
            <w:sz w:val="24"/>
            <w:szCs w:val="24"/>
            <w:u w:val="none"/>
            <w:lang w:eastAsia="en-US" w:bidi="ar-SA"/>
          </w:rPr>
          <w:delText> </w:delText>
        </w:r>
      </w:del>
      <w:r>
        <w:fldChar w:fldCharType="begin"/>
      </w:r>
      <w:r>
        <w:instrText> HYPERLINK "https://www.sciencedirect.com/science/article/pii/S007966110700198X" \l "bib38"</w:instrText>
      </w:r>
      <w:r>
        <w:fldChar w:fldCharType="separate"/>
      </w:r>
      <w:del w:id="162" w:author="Unknown Author" w:date="2018-04-03T09:57:00Z">
        <w:r>
          <w:rPr>
            <w:rStyle w:val="InternetLink"/>
            <w:rFonts w:eastAsia="Times New Roman" w:cs="Arial" w:ascii="Times New Roman" w:hAnsi="Times New Roman"/>
            <w:color w:val="00000A"/>
            <w:sz w:val="24"/>
            <w:szCs w:val="24"/>
            <w:u w:val="none"/>
            <w:lang w:eastAsia="en-US" w:bidi="ar-SA"/>
          </w:rPr>
          <w:delText>S</w:delText>
        </w:r>
      </w:del>
      <w:r>
        <w:fldChar w:fldCharType="end"/>
      </w:r>
      <w:r>
        <w:fldChar w:fldCharType="begin"/>
      </w:r>
      <w:r>
        <w:instrText> HYPERLINK "https://www.sciencedirect.com/science/article/pii/S007966110700198X" \l "bib38"</w:instrText>
      </w:r>
      <w:r>
        <w:fldChar w:fldCharType="separate"/>
      </w:r>
      <w:del w:id="163" w:author="Unknown Author" w:date="2018-04-03T09:57:00Z">
        <w:r>
          <w:rPr>
            <w:rStyle w:val="InternetLink"/>
            <w:rFonts w:eastAsia="Times New Roman" w:cs="Arial" w:ascii="Times New Roman" w:hAnsi="Times New Roman"/>
            <w:color w:val="00000A"/>
            <w:sz w:val="24"/>
            <w:szCs w:val="24"/>
            <w:u w:val="none"/>
            <w:lang w:eastAsia="en-US" w:bidi="ar-SA"/>
          </w:rPr>
          <w:delText>o</w:delText>
        </w:r>
      </w:del>
      <w:r>
        <w:fldChar w:fldCharType="end"/>
      </w:r>
      <w:r>
        <w:fldChar w:fldCharType="begin"/>
      </w:r>
      <w:r>
        <w:instrText> HYPERLINK "https://www.sciencedirect.com/science/article/pii/S007966110700198X" \l "bib38"</w:instrText>
      </w:r>
      <w:r>
        <w:fldChar w:fldCharType="separate"/>
      </w:r>
      <w:del w:id="164" w:author="Unknown Author" w:date="2018-04-03T09:57:00Z">
        <w:r>
          <w:rPr>
            <w:rStyle w:val="InternetLink"/>
            <w:rFonts w:eastAsia="Times New Roman" w:cs="Arial"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"bib38"</w:instrText>
      </w:r>
      <w:r>
        <w:fldChar w:fldCharType="separate"/>
      </w:r>
      <w:del w:id="165" w:author="Unknown Author" w:date="2018-04-03T09:57:00Z">
        <w:r>
          <w:rPr>
            <w:rStyle w:val="InternetLink"/>
            <w:rFonts w:eastAsia="Times New Roman" w:cs="Arial" w:ascii="Times New Roman" w:hAnsi="Times New Roman"/>
            <w:color w:val="00000A"/>
            <w:sz w:val="24"/>
            <w:szCs w:val="24"/>
            <w:u w:val="none"/>
            <w:lang w:eastAsia="en-US" w:bidi="ar-SA"/>
          </w:rPr>
          <w:delText>t</w:delText>
        </w:r>
      </w:del>
      <w:r>
        <w:fldChar w:fldCharType="end"/>
      </w:r>
      <w:r>
        <w:fldChar w:fldCharType="begin"/>
      </w:r>
      <w:r>
        <w:instrText> HYPERLINK "https://www.sciencedirect.com/science/article/pii/S007966110700198X" \l "bib38"</w:instrText>
      </w:r>
      <w:r>
        <w:fldChar w:fldCharType="separate"/>
      </w:r>
      <w:del w:id="166" w:author="Unknown Author" w:date="2018-04-03T09:57:00Z">
        <w:r>
          <w:rPr>
            <w:rStyle w:val="InternetLink"/>
            <w:rFonts w:eastAsia="Times New Roman" w:cs="Arial" w:ascii="Times New Roman" w:hAnsi="Times New Roman"/>
            <w:color w:val="00000A"/>
            <w:sz w:val="24"/>
            <w:szCs w:val="24"/>
            <w:u w:val="none"/>
            <w:lang w:eastAsia="en-US" w:bidi="ar-SA"/>
          </w:rPr>
          <w:delText>a</w:delText>
        </w:r>
      </w:del>
      <w:r>
        <w:fldChar w:fldCharType="end"/>
      </w:r>
      <w:r>
        <w:fldChar w:fldCharType="begin"/>
      </w:r>
      <w:r>
        <w:instrText> HYPERLINK "https://www.sciencedirect.com/science/article/pii/S007966110700198X" \l "bib38"</w:instrText>
      </w:r>
      <w:r>
        <w:fldChar w:fldCharType="separate"/>
      </w:r>
      <w:del w:id="167" w:author="Unknown Author" w:date="2018-04-03T09:57:00Z">
        <w:r>
          <w:rPr>
            <w:rStyle w:val="InternetLink"/>
            <w:rFonts w:eastAsia="Times New Roman" w:cs="Arial"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"bib38"</w:instrText>
      </w:r>
      <w:r>
        <w:fldChar w:fldCharType="separate"/>
      </w:r>
      <w:del w:id="168" w:author="Unknown Author" w:date="2018-04-03T09:57:00Z">
        <w:r>
          <w:rPr>
            <w:rStyle w:val="InternetLink"/>
            <w:rFonts w:eastAsia="Times New Roman" w:cs="Arial" w:ascii="Times New Roman" w:hAnsi="Times New Roman"/>
            <w:color w:val="00000A"/>
            <w:sz w:val="24"/>
            <w:szCs w:val="24"/>
            <w:u w:val="none"/>
            <w:lang w:eastAsia="en-US" w:bidi="ar-SA"/>
          </w:rPr>
          <w:delText>r</w:delText>
        </w:r>
      </w:del>
      <w:r>
        <w:fldChar w:fldCharType="end"/>
      </w:r>
      <w:r>
        <w:fldChar w:fldCharType="begin"/>
      </w:r>
      <w:r>
        <w:instrText> HYPERLINK "https://www.sciencedirect.com/science/article/pii/S007966110700198X" \l "bib38"</w:instrText>
      </w:r>
      <w:r>
        <w:fldChar w:fldCharType="separate"/>
      </w:r>
      <w:del w:id="169" w:author="Unknown Author" w:date="2018-04-03T09:57:00Z">
        <w:r>
          <w:rPr>
            <w:rStyle w:val="InternetLink"/>
            <w:rFonts w:eastAsia="Times New Roman" w:cs="Arial" w:ascii="Times New Roman" w:hAnsi="Times New Roman"/>
            <w:color w:val="00000A"/>
            <w:sz w:val="24"/>
            <w:szCs w:val="24"/>
            <w:u w:val="none"/>
            <w:lang w:eastAsia="en-US" w:bidi="ar-SA"/>
          </w:rPr>
          <w:delText>t</w:delText>
        </w:r>
      </w:del>
      <w:r>
        <w:fldChar w:fldCharType="end"/>
      </w:r>
      <w:r>
        <w:fldChar w:fldCharType="begin"/>
      </w:r>
      <w:r>
        <w:instrText> HYPERLINK "https://www.sciencedirect.com/science/article/pii/S007966110700198X" \l "bib38"</w:instrText>
      </w:r>
      <w:r>
        <w:fldChar w:fldCharType="separate"/>
      </w:r>
      <w:del w:id="170" w:author="Unknown Author" w:date="2018-04-03T09:57:00Z">
        <w:r>
          <w:rPr>
            <w:rStyle w:val="InternetLink"/>
            <w:rFonts w:eastAsia="Times New Roman" w:cs="Arial"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"bib38"</w:instrText>
      </w:r>
      <w:r>
        <w:fldChar w:fldCharType="separate"/>
      </w:r>
      <w:del w:id="171" w:author="Unknown Author" w:date="2018-04-03T09:57:00Z">
        <w:r>
          <w:rPr>
            <w:rStyle w:val="InternetLink"/>
            <w:rFonts w:eastAsia="Times New Roman" w:cs="Arial" w:ascii="Times New Roman" w:hAnsi="Times New Roman"/>
            <w:color w:val="00000A"/>
            <w:sz w:val="24"/>
            <w:szCs w:val="24"/>
            <w:u w:val="none"/>
            <w:lang w:eastAsia="en-US" w:bidi="ar-SA"/>
          </w:rPr>
          <w:delText>e</w:delText>
        </w:r>
      </w:del>
      <w:r>
        <w:fldChar w:fldCharType="end"/>
      </w:r>
      <w:r>
        <w:fldChar w:fldCharType="begin"/>
      </w:r>
      <w:r>
        <w:instrText> HYPERLINK "https://www.sciencedirect.com/science/article/pii/S007966110700198X" \l "bib38"</w:instrText>
      </w:r>
      <w:r>
        <w:fldChar w:fldCharType="separate"/>
      </w:r>
      <w:del w:id="172" w:author="Unknown Author" w:date="2018-04-03T09:57:00Z">
        <w:r>
          <w:rPr>
            <w:rStyle w:val="InternetLink"/>
            <w:rFonts w:eastAsia="Times New Roman" w:cs="Arial" w:ascii="Times New Roman" w:hAnsi="Times New Roman"/>
            <w:color w:val="00000A"/>
            <w:sz w:val="24"/>
            <w:szCs w:val="24"/>
            <w:u w:val="none"/>
            <w:lang w:eastAsia="en-US" w:bidi="ar-SA"/>
          </w:rPr>
          <w:delText>t</w:delText>
        </w:r>
      </w:del>
      <w:r>
        <w:fldChar w:fldCharType="end"/>
      </w:r>
      <w:r>
        <w:fldChar w:fldCharType="begin"/>
      </w:r>
      <w:r>
        <w:instrText> HYPERLINK "https://www.sciencedirect.com/science/article/pii/S007966110700198X" \l "bib38"</w:instrText>
      </w:r>
      <w:r>
        <w:fldChar w:fldCharType="separate"/>
      </w:r>
      <w:del w:id="173" w:author="Unknown Author" w:date="2018-04-03T09:57:00Z">
        <w:r>
          <w:rPr>
            <w:rStyle w:val="InternetLink"/>
            <w:rFonts w:eastAsia="Times New Roman" w:cs="Arial"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"bib38"</w:instrText>
      </w:r>
      <w:r>
        <w:fldChar w:fldCharType="separate"/>
      </w:r>
      <w:del w:id="174" w:author="Unknown Author" w:date="2018-04-03T09:58:00Z">
        <w:r>
          <w:rPr>
            <w:rStyle w:val="InternetLink"/>
            <w:rFonts w:eastAsia="Times New Roman" w:cs="Arial" w:ascii="Times New Roman" w:hAnsi="Times New Roman"/>
            <w:color w:val="00000A"/>
            <w:sz w:val="24"/>
            <w:szCs w:val="24"/>
            <w:u w:val="none"/>
            <w:lang w:eastAsia="en-US" w:bidi="ar-SA"/>
          </w:rPr>
          <w:delText>a</w:delText>
        </w:r>
      </w:del>
      <w:r>
        <w:fldChar w:fldCharType="end"/>
      </w:r>
      <w:r>
        <w:fldChar w:fldCharType="begin"/>
      </w:r>
      <w:r>
        <w:instrText> HYPERLINK "https://www.sciencedirect.com/science/article/pii/S007966110700198X" \l "bib38"</w:instrText>
      </w:r>
      <w:r>
        <w:fldChar w:fldCharType="separate"/>
      </w:r>
      <w:del w:id="175" w:author="Unknown Author" w:date="2018-04-03T09:58:00Z">
        <w:r>
          <w:rPr>
            <w:rStyle w:val="InternetLink"/>
            <w:rFonts w:eastAsia="Times New Roman" w:cs="Arial" w:ascii="Times New Roman" w:hAnsi="Times New Roman"/>
            <w:color w:val="00000A"/>
            <w:sz w:val="24"/>
            <w:szCs w:val="24"/>
            <w:u w:val="none"/>
            <w:lang w:eastAsia="en-US" w:bidi="ar-SA"/>
          </w:rPr>
          <w:delText>l</w:delText>
        </w:r>
      </w:del>
      <w:r>
        <w:fldChar w:fldCharType="end"/>
      </w:r>
      <w:r>
        <w:fldChar w:fldCharType="begin"/>
      </w:r>
      <w:r>
        <w:instrText> HYPERLINK "https://www.sciencedirect.com/science/article/pii/S007966110700198X" \l "bib38"</w:instrText>
      </w:r>
      <w:r>
        <w:fldChar w:fldCharType="separate"/>
      </w:r>
      <w:del w:id="176" w:author="Unknown Author" w:date="2018-04-03T09:58:00Z">
        <w:r>
          <w:rPr>
            <w:rStyle w:val="InternetLink"/>
            <w:rFonts w:eastAsia="Times New Roman" w:cs="Arial"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"bib38"</w:instrText>
      </w:r>
      <w:r>
        <w:fldChar w:fldCharType="separate"/>
      </w:r>
      <w:del w:id="177" w:author="Unknown Author" w:date="2018-04-03T09:58:00Z">
        <w:r>
          <w:rPr>
            <w:rStyle w:val="InternetLink"/>
            <w:rFonts w:eastAsia="Times New Roman" w:cs="Arial" w:ascii="Times New Roman" w:hAnsi="Times New Roman"/>
            <w:color w:val="00000A"/>
            <w:sz w:val="24"/>
            <w:szCs w:val="24"/>
            <w:u w:val="none"/>
            <w:lang w:eastAsia="en-US" w:bidi="ar-SA"/>
          </w:rPr>
          <w:delText xml:space="preserve"> </w:delText>
        </w:r>
      </w:del>
      <w:r>
        <w:fldChar w:fldCharType="end"/>
      </w:r>
      <w:r>
        <w:fldChar w:fldCharType="begin"/>
      </w:r>
      <w:r>
        <w:instrText> HYPERLINK "https://www.sciencedirect.com/science/article/pii/S007966110700198X" \l "bib38"</w:instrText>
      </w:r>
      <w:r>
        <w:fldChar w:fldCharType="separate"/>
      </w:r>
      <w:del w:id="178" w:author="Unknown Author" w:date="2018-04-03T09:58:00Z">
        <w:r>
          <w:rPr>
            <w:rStyle w:val="InternetLink"/>
            <w:rFonts w:eastAsia="Times New Roman" w:cs="Arial" w:ascii="Times New Roman" w:hAnsi="Times New Roman"/>
            <w:color w:val="00000A"/>
            <w:sz w:val="24"/>
            <w:szCs w:val="24"/>
            <w:u w:val="none"/>
            <w:lang w:eastAsia="en-US" w:bidi="ar-SA"/>
          </w:rPr>
          <w:delText>(</w:delText>
        </w:r>
      </w:del>
      <w:r>
        <w:fldChar w:fldCharType="end"/>
      </w:r>
      <w:r>
        <w:fldChar w:fldCharType="begin"/>
      </w:r>
      <w:r>
        <w:instrText> HYPERLINK "https://www.sciencedirect.com/science/article/pii/S007966110700198X" \l "bib38"</w:instrText>
      </w:r>
      <w:r>
        <w:fldChar w:fldCharType="separate"/>
      </w:r>
      <w:del w:id="179" w:author="Unknown Author" w:date="2018-04-03T09:58:00Z">
        <w:r>
          <w:rPr>
            <w:rStyle w:val="InternetLink"/>
            <w:rFonts w:eastAsia="Times New Roman" w:cs="Arial" w:ascii="Times New Roman" w:hAnsi="Times New Roman"/>
            <w:color w:val="00000A"/>
            <w:sz w:val="24"/>
            <w:szCs w:val="24"/>
            <w:u w:val="none"/>
            <w:lang w:eastAsia="en-US" w:bidi="ar-SA"/>
          </w:rPr>
          <w:delText>1</w:delText>
        </w:r>
      </w:del>
      <w:r>
        <w:fldChar w:fldCharType="end"/>
      </w:r>
      <w:r>
        <w:fldChar w:fldCharType="begin"/>
      </w:r>
      <w:r>
        <w:instrText> HYPERLINK "https://www.sciencedirect.com/science/article/pii/S007966110700198X" \l "bib38"</w:instrText>
      </w:r>
      <w:r>
        <w:fldChar w:fldCharType="separate"/>
      </w:r>
      <w:del w:id="180" w:author="Unknown Author" w:date="2018-04-03T09:58:00Z">
        <w:r>
          <w:rPr>
            <w:rStyle w:val="InternetLink"/>
            <w:rFonts w:eastAsia="Times New Roman" w:cs="Arial" w:ascii="Times New Roman" w:hAnsi="Times New Roman"/>
            <w:color w:val="00000A"/>
            <w:sz w:val="24"/>
            <w:szCs w:val="24"/>
            <w:u w:val="none"/>
            <w:lang w:eastAsia="en-US" w:bidi="ar-SA"/>
          </w:rPr>
          <w:delText>9</w:delText>
        </w:r>
      </w:del>
      <w:r>
        <w:fldChar w:fldCharType="end"/>
      </w:r>
      <w:r>
        <w:fldChar w:fldCharType="begin"/>
      </w:r>
      <w:r>
        <w:instrText> HYPERLINK "https://www.sciencedirect.com/science/article/pii/S007966110700198X" \l "bib38"</w:instrText>
      </w:r>
      <w:r>
        <w:fldChar w:fldCharType="separate"/>
      </w:r>
      <w:del w:id="181" w:author="Unknown Author" w:date="2018-04-03T09:58:00Z">
        <w:r>
          <w:rPr>
            <w:rStyle w:val="InternetLink"/>
            <w:rFonts w:eastAsia="Times New Roman" w:cs="Arial" w:ascii="Times New Roman" w:hAnsi="Times New Roman"/>
            <w:color w:val="00000A"/>
            <w:sz w:val="24"/>
            <w:szCs w:val="24"/>
            <w:u w:val="none"/>
            <w:lang w:eastAsia="en-US" w:bidi="ar-SA"/>
          </w:rPr>
          <w:delText>9</w:delText>
        </w:r>
      </w:del>
      <w:r>
        <w:fldChar w:fldCharType="end"/>
      </w:r>
      <w:r>
        <w:fldChar w:fldCharType="begin"/>
      </w:r>
      <w:r>
        <w:instrText> HYPERLINK "https://www.sciencedirect.com/science/article/pii/S007966110700198X" \l "bib38"</w:instrText>
      </w:r>
      <w:r>
        <w:fldChar w:fldCharType="separate"/>
      </w:r>
      <w:del w:id="182" w:author="Unknown Author" w:date="2018-04-03T09:58:00Z">
        <w:r>
          <w:rPr>
            <w:rStyle w:val="InternetLink"/>
            <w:rFonts w:eastAsia="Times New Roman" w:cs="Arial" w:ascii="Times New Roman" w:hAnsi="Times New Roman"/>
            <w:color w:val="00000A"/>
            <w:sz w:val="24"/>
            <w:szCs w:val="24"/>
            <w:u w:val="none"/>
            <w:lang w:eastAsia="en-US" w:bidi="ar-SA"/>
          </w:rPr>
          <w:delText>6</w:delText>
        </w:r>
      </w:del>
      <w:r>
        <w:fldChar w:fldCharType="end"/>
      </w:r>
      <w:r>
        <w:fldChar w:fldCharType="begin"/>
      </w:r>
      <w:r>
        <w:instrText> HYPERLINK "https://www.sciencedirect.com/science/article/pii/S007966110700198X" \l "bib38"</w:instrText>
      </w:r>
      <w:r>
        <w:fldChar w:fldCharType="separate"/>
      </w:r>
      <w:del w:id="183" w:author="Unknown Author" w:date="2018-04-03T09:58:00Z">
        <w:r>
          <w:rPr>
            <w:rStyle w:val="InternetLink"/>
            <w:rFonts w:eastAsia="Times New Roman" w:cs="Arial" w:ascii="Times New Roman" w:hAnsi="Times New Roman"/>
            <w:color w:val="00000A"/>
            <w:sz w:val="24"/>
            <w:szCs w:val="24"/>
            <w:u w:val="none"/>
            <w:lang w:eastAsia="en-US" w:bidi="ar-SA"/>
          </w:rPr>
          <w:delText>a</w:delText>
        </w:r>
      </w:del>
      <w:r>
        <w:fldChar w:fldCharType="end"/>
      </w:r>
      <w:r>
        <w:fldChar w:fldCharType="begin"/>
      </w:r>
      <w:r>
        <w:instrText> HYPERLINK "https://www.sciencedirect.com/science/article/pii/S007966110700198X" \l "bib38"</w:instrText>
      </w:r>
      <w:r>
        <w:fldChar w:fldCharType="separate"/>
      </w:r>
      <w:del w:id="184" w:author="Unknown Author" w:date="2018-04-03T09:58:00Z">
        <w:r>
          <w:rPr>
            <w:rStyle w:val="InternetLink"/>
            <w:rFonts w:eastAsia="Times New Roman" w:cs="Arial" w:ascii="Times New Roman" w:hAnsi="Times New Roman"/>
            <w:color w:val="00000A"/>
            <w:sz w:val="24"/>
            <w:szCs w:val="24"/>
            <w:u w:val="none"/>
            <w:lang w:eastAsia="en-US" w:bidi="ar-SA"/>
          </w:rPr>
          <w:delText>)</w:delText>
        </w:r>
      </w:del>
      <w:r>
        <w:fldChar w:fldCharType="end"/>
      </w:r>
      <w:del w:id="185" w:author="Unknown Author" w:date="2018-04-03T09:58:00Z">
        <w:r>
          <w:rPr>
            <w:rStyle w:val="InternetLink"/>
            <w:rFonts w:eastAsia="Times New Roman" w:cs="Arial" w:ascii="Times New Roman" w:hAnsi="Times New Roman"/>
            <w:color w:val="00000A"/>
            <w:sz w:val="24"/>
            <w:szCs w:val="24"/>
            <w:u w:val="none"/>
            <w:lang w:eastAsia="en-US" w:bidi="ar-SA"/>
          </w:rPr>
          <w:delText> </w:delText>
        </w:r>
      </w:del>
      <w:ins w:id="186" w:author="Sandra Arndt" w:date="2018-03-30T16:48:00Z">
        <w:r>
          <w:rPr>
            <w:rFonts w:eastAsia="Times New Roman" w:cs="Arial" w:ascii="Times New Roman" w:hAnsi="Times New Roman"/>
            <w:color w:val="00000A"/>
            <w:sz w:val="24"/>
            <w:szCs w:val="24"/>
            <w:u w:val="none"/>
            <w:lang w:eastAsia="en-US" w:bidi="ar-SA"/>
          </w:rPr>
          <w:t xml:space="preserve">showed that </w:t>
        </w:r>
      </w:ins>
      <w:del w:id="187" w:author="Unknown Author" w:date="2018-04-03T09:58:00Z">
        <w:r>
          <w:rPr>
            <w:rFonts w:eastAsia="Times New Roman" w:cs="Arial" w:ascii="Times New Roman" w:hAnsi="Times New Roman"/>
            <w:color w:val="00000A"/>
            <w:sz w:val="24"/>
            <w:szCs w:val="24"/>
            <w:u w:val="none"/>
            <w:lang w:eastAsia="en-US" w:bidi="ar-SA"/>
          </w:rPr>
          <w:delText xml:space="preserve">[…] </w:delText>
        </w:r>
      </w:del>
      <w:ins w:id="188" w:author="Unknown Author" w:date="2018-04-03T09:58:00Z">
        <w:r>
          <w:rPr>
            <w:rFonts w:eastAsia="Times New Roman" w:cs="Arial" w:ascii="Times New Roman" w:hAnsi="Times New Roman"/>
            <w:color w:val="00000A"/>
            <w:sz w:val="24"/>
            <w:szCs w:val="24"/>
            <w:u w:val="none"/>
            <w:lang w:eastAsia="en-US" w:bidi="ar-SA"/>
          </w:rPr>
          <w:t xml:space="preserve">this </w:t>
        </w:r>
      </w:ins>
      <w:ins w:id="189" w:author="Sandra Arndt" w:date="2018-03-30T16:48:00Z">
        <w:r>
          <w:rPr>
            <w:rFonts w:eastAsia="Times New Roman" w:cs="Arial" w:ascii="Times New Roman" w:hAnsi="Times New Roman"/>
            <w:color w:val="00000A"/>
            <w:sz w:val="24"/>
            <w:szCs w:val="24"/>
            <w:u w:val="none"/>
            <w:lang w:eastAsia="en-US" w:bidi="ar-SA"/>
          </w:rPr>
          <w:t>re-oxidation mainly occurs at the oxic-anoxic transition interface</w:t>
        </w:r>
      </w:ins>
      <w:ins w:id="190" w:author="Sandra Arndt" w:date="2018-03-30T16:49:00Z">
        <w:r>
          <w:rPr>
            <w:rFonts w:eastAsia="Times New Roman" w:cs="Arial" w:ascii="Times New Roman" w:hAnsi="Times New Roman"/>
            <w:color w:val="00000A"/>
            <w:sz w:val="24"/>
            <w:szCs w:val="24"/>
            <w:u w:val="none"/>
            <w:lang w:eastAsia="en-US" w:bidi="ar-SA"/>
          </w:rPr>
          <w:t>.”</w:t>
        </w:r>
      </w:ins>
      <w:ins w:id="191" w:author="Sandra Arndt" w:date="2018-03-30T16:50:00Z">
        <w:r>
          <w:rPr>
            <w:rFonts w:eastAsia="Times New Roman" w:cs="Arial" w:ascii="Times New Roman" w:hAnsi="Times New Roman"/>
            <w:color w:val="00000A"/>
            <w:sz w:val="24"/>
            <w:szCs w:val="24"/>
            <w:u w:val="none"/>
            <w:lang w:eastAsia="en-US" w:bidi="ar-SA"/>
          </w:rPr>
          <w:t xml:space="preserve"> </w:t>
        </w:r>
      </w:ins>
    </w:p>
    <w:p>
      <w:pPr>
        <w:pStyle w:val="Normal"/>
        <w:jc w:val="both"/>
        <w:rPr/>
      </w:pPr>
      <w:del w:id="192" w:author="Sandra Arndt" w:date="2018-03-30T15:35:00Z">
        <w:r>
          <w:rPr/>
          <w:delText xml:space="preserve">We agree with the reviewer that different mineralization zones can overlap, especially in shallower sediments. However, as stated in the text, OMEN-SED is a system scale or global model for coupling to ESMs and not a local reaction transport model. Thus, its main aim is to reproduce the main, global features (e.g. dynamic redox zonation and estimates of SWI-fluxes) and not local scale dynamics. Therefore, we argue that the assumption of no overlap is reasonable as it is of minor importance on a global scale. </w:delText>
        </w:r>
      </w:del>
    </w:p>
    <w:p>
      <w:pPr>
        <w:pStyle w:val="Normal"/>
        <w:rPr/>
      </w:pPr>
      <w:del w:id="193" w:author="Sandra Arndt" w:date="2018-03-30T15:35:00Z">
        <w:r>
          <w:rPr/>
          <w:delText>In addition, as stated in the text (pg. 8), OMEN-SED builds upon models developed for the coastal ocean (e.g. Billen, 1982; Goloway and Bender, 1982; Ruardij and Van Raaphorst, 1995; Tromp</w:delText>
        </w:r>
      </w:del>
    </w:p>
    <w:p>
      <w:pPr>
        <w:pStyle w:val="Normal"/>
        <w:jc w:val="both"/>
        <w:rPr>
          <w:rFonts w:ascii="Times New Roman" w:hAnsi="Times New Roman"/>
          <w:color w:val="00000A"/>
          <w:sz w:val="24"/>
          <w:szCs w:val="24"/>
          <w:u w:val="none"/>
          <w:rPrChange w:id="0" w:author="" w:date="0-00-00T00:00:00Z"/>
        </w:rPr>
      </w:pPr>
      <w:del w:id="194" w:author="Sandra Arndt" w:date="2018-03-30T15:35:00Z">
        <w:r>
          <w:rPr/>
          <w:delText xml:space="preserve">et al., 1995; Gypens et al., 2008) which make the same assumption and have been shown to perform very well. </w:delText>
        </w:r>
      </w:del>
      <w:del w:id="195" w:author="Sandra Arndt" w:date="2018-03-30T16:50:00Z">
        <w:r>
          <w:rPr/>
          <w:delText>In addition</w:delText>
        </w:r>
      </w:del>
      <w:ins w:id="196" w:author="Sandra Arndt" w:date="2018-03-30T16:50:00Z">
        <w:r>
          <w:rPr>
            <w:rFonts w:ascii="Times New Roman" w:hAnsi="Times New Roman"/>
            <w:color w:val="00000A"/>
            <w:sz w:val="24"/>
            <w:szCs w:val="24"/>
            <w:u w:val="none"/>
          </w:rPr>
          <w:t>Finally</w:t>
        </w:r>
      </w:ins>
      <w:r>
        <w:rPr>
          <w:rFonts w:ascii="Times New Roman" w:hAnsi="Times New Roman"/>
          <w:color w:val="00000A"/>
          <w:sz w:val="24"/>
          <w:szCs w:val="24"/>
          <w:u w:val="none"/>
          <w:rPrChange w:id="0" w:author="" w:date="0-00-00T00:00:00Z"/>
        </w:rPr>
        <w:t xml:space="preserve">, the good agreement between OMEN-SED and the results obtained with a fully formulated numerical RTM (compare Section 3.3, allowing for overlapping TEA use) </w:t>
      </w:r>
      <w:del w:id="198" w:author="Sandra Arndt" w:date="2018-03-30T16:50:00Z">
        <w:r>
          <w:rPr>
            <w:rFonts w:ascii="Times New Roman" w:hAnsi="Times New Roman"/>
            <w:color w:val="00000A"/>
            <w:sz w:val="24"/>
            <w:szCs w:val="24"/>
            <w:u w:val="none"/>
          </w:rPr>
          <w:delText>indicate</w:delText>
        </w:r>
      </w:del>
      <w:ins w:id="199" w:author="Sandra Arndt" w:date="2018-03-30T16:50:00Z">
        <w:r>
          <w:rPr>
            <w:rFonts w:ascii="Times New Roman" w:hAnsi="Times New Roman"/>
            <w:color w:val="00000A"/>
            <w:sz w:val="24"/>
            <w:szCs w:val="24"/>
            <w:u w:val="none"/>
          </w:rPr>
          <w:t>shows</w:t>
        </w:r>
      </w:ins>
      <w:del w:id="200" w:author="Sandra Arndt" w:date="2018-03-30T16:50:00Z">
        <w:r>
          <w:rPr>
            <w:rFonts w:ascii="Times New Roman" w:hAnsi="Times New Roman"/>
            <w:color w:val="00000A"/>
            <w:sz w:val="24"/>
            <w:szCs w:val="24"/>
            <w:u w:val="none"/>
          </w:rPr>
          <w:delText xml:space="preserve"> </w:delText>
        </w:r>
      </w:del>
      <w:ins w:id="201" w:author="Sandra Arndt" w:date="2018-03-30T16:50:00Z">
        <w:r>
          <w:rPr>
            <w:rFonts w:ascii="Times New Roman" w:hAnsi="Times New Roman"/>
            <w:color w:val="00000A"/>
            <w:sz w:val="24"/>
            <w:szCs w:val="24"/>
            <w:u w:val="none"/>
          </w:rPr>
          <w:t xml:space="preserve"> </w:t>
        </w:r>
      </w:ins>
      <w:r>
        <w:rPr>
          <w:rFonts w:ascii="Times New Roman" w:hAnsi="Times New Roman"/>
          <w:color w:val="00000A"/>
          <w:sz w:val="24"/>
          <w:szCs w:val="24"/>
          <w:u w:val="none"/>
          <w:rPrChange w:id="0" w:author="" w:date="0-00-00T00:00:00Z"/>
        </w:rPr>
        <w:t>that this is not a critical limitation of OMEN-SED - even for shallow sediments.</w:t>
      </w:r>
    </w:p>
    <w:p>
      <w:pPr>
        <w:pStyle w:val="Normal"/>
        <w:rPr>
          <w:rFonts w:ascii="Times New Roman" w:hAnsi="Times New Roman"/>
          <w:sz w:val="24"/>
          <w:szCs w:val="24"/>
        </w:rPr>
      </w:pPr>
      <w:ins w:id="203" w:author="Sandra Arndt" w:date="2018-03-30T16:51:00Z">
        <w:r>
          <w:rPr>
            <w:rFonts w:ascii="Times New Roman" w:hAnsi="Times New Roman"/>
            <w:sz w:val="24"/>
            <w:szCs w:val="24"/>
          </w:rPr>
          <w:t>We have clarified these points in the manuscript by</w:t>
        </w:r>
      </w:ins>
      <w:del w:id="204" w:author="Unknown Author" w:date="2018-04-03T16:19:00Z">
        <w:r>
          <w:rPr>
            <w:rFonts w:ascii="Times New Roman" w:hAnsi="Times New Roman"/>
            <w:sz w:val="24"/>
            <w:szCs w:val="24"/>
          </w:rPr>
          <w:delText>….</w:delText>
        </w:r>
      </w:del>
    </w:p>
    <w:p>
      <w:pPr>
        <w:pStyle w:val="Normal"/>
        <w:rPr>
          <w:rFonts w:ascii="Times New Roman" w:hAnsi="Times New Roman"/>
          <w:sz w:val="24"/>
          <w:szCs w:val="24"/>
        </w:rPr>
      </w:pPr>
      <w:del w:id="205" w:author="Unknown Author" w:date="2018-04-03T16:19:00Z">
        <w:r>
          <w:rPr>
            <w:rFonts w:ascii="Times New Roman" w:hAnsi="Times New Roman"/>
            <w:sz w:val="24"/>
            <w:szCs w:val="24"/>
          </w:rPr>
        </w:r>
      </w:del>
    </w:p>
    <w:p>
      <w:pPr>
        <w:pStyle w:val="Normal"/>
        <w:rPr/>
      </w:pPr>
      <w:r>
        <w:fldChar w:fldCharType="begin"/>
      </w:r>
      <w:r/>
      <w:r>
        <w:fldChar w:fldCharType="separate"/>
      </w:r>
      <w:del w:id="206" w:author="Unknown Author" w:date="2018-04-03T16:19:00Z">
        <w:r>
          <w:rPr/>
          <w:delText>However, we have</w:delText>
        </w:r>
      </w:del>
      <w:r>
        <w:rPr/>
        <w:t xml:space="preserve"> includ</w:t>
      </w:r>
      <w:ins w:id="207" w:author="Unknown Author" w:date="2018-04-03T16:20:00Z">
        <w:r>
          <w:rPr/>
          <w:t>ing</w:t>
        </w:r>
      </w:ins>
      <w:del w:id="208" w:author="Unknown Author" w:date="2018-04-03T16:20:00Z">
        <w:r>
          <w:rPr/>
          <w:delText>ed</w:delText>
        </w:r>
      </w:del>
      <w:r>
        <w:rPr/>
        <w:t xml:space="preserve">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pPr>
      <w:r>
        <w:rPr/>
        <w:commentReference w:id="0"/>
      </w:r>
    </w:p>
    <w:p>
      <w:pPr>
        <w:pStyle w:val="Normal"/>
        <w:rPr>
          <w:b/>
          <w:bCs/>
        </w:rPr>
      </w:pPr>
      <w:del w:id="209" w:author="Sandra Arndt" w:date="2018-03-30T16:50:00Z">
        <w:r>
          <w:rPr>
            <w:b/>
            <w:bCs/>
            <w:color w:val="800000"/>
          </w:rPr>
          <w:delText xml:space="preserve">Sandra: </w:delText>
        </w:r>
      </w:del>
      <w:del w:id="210" w:author="Sandra Arndt" w:date="2018-03-30T16:50:00Z">
        <w:bookmarkStart w:id="1" w:name="__DdeLink__525_1213019894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r>
          <w:rPr>
            <w:b/>
            <w:bCs/>
          </w:rPr>
          <w:delText xml:space="preserve">Soetaert et al., (1996) also emphasize that this is generally a good approximation based on obervations (look up the ref). </w:delText>
        </w:r>
      </w:del>
    </w:p>
    <w:p>
      <w:pPr>
        <w:pStyle w:val="Normal"/>
        <w:outlineLvl w:val="0"/>
        <w:rPr>
          <w:b/>
          <w:bCs/>
          <w:color w:val="800000"/>
        </w:rPr>
      </w:pPr>
      <w:del w:id="211" w:author="Sandra Arndt" w:date="2018-03-30T16:50:00Z">
        <w:r>
          <w:rPr>
            <w:b/>
            <w:bCs/>
            <w:color w:val="800000"/>
          </w:rPr>
          <w:delText>DH: ???</w:delText>
        </w:r>
      </w:del>
    </w:p>
    <w:p>
      <w:pPr>
        <w:pStyle w:val="Normal"/>
        <w:rPr/>
      </w:pPr>
      <w:del w:id="212" w:author="Sandra Arndt" w:date="2018-03-30T16:50:00Z">
        <w:r>
          <w:rPr/>
          <w:delText xml:space="preserve">Do you mean the statement  </w:delText>
        </w:r>
      </w:del>
      <w:del w:id="213" w:author="Sandra Arndt" w:date="2018-03-30T16:50:00Z">
        <w:r>
          <w:rPr>
            <w:i/>
            <w:iCs/>
          </w:rPr>
          <w:delText>“Nevertheless, there is general agreement between the models</w:delText>
        </w:r>
      </w:del>
      <w:del w:id="214" w:author="Sandra Arndt" w:date="2018-03-30T16:50:00Z">
        <w:r>
          <w:rPr>
            <w:b/>
            <w:bCs/>
          </w:rPr>
          <w:delText xml:space="preserve"> (this one and the steady-state one used by Reimers et al. 1992)</w:delText>
        </w:r>
      </w:del>
      <w:del w:id="215" w:author="Sandra Arndt" w:date="2018-03-30T16:50:00Z">
        <w:r>
          <w:rPr>
            <w:i/>
            <w:iCs/>
          </w:rPr>
          <w:delText>, which indicates that nutrient profiles can be described confidently by steady-state models in order to determine properties of the prevailing mineralization process.”</w:delText>
        </w:r>
      </w:del>
      <w:del w:id="216" w:author="Sandra Arndt" w:date="2018-03-30T16:50:00Z">
        <w:r>
          <w:rPr/>
          <w:delText xml:space="preserve"> in the paper “Dynamic response of deep‐sea sediments to seasonal variations: A model”?</w:delText>
        </w:r>
      </w:del>
    </w:p>
    <w:p>
      <w:pPr>
        <w:pStyle w:val="Normal"/>
        <w:rPr/>
      </w:pPr>
      <w:del w:id="217" w:author="Unknown Author" w:date="2018-04-03T15:20:00Z">
        <w:r>
          <w:rPr/>
        </w:r>
      </w:del>
    </w:p>
    <w:p>
      <w:pPr>
        <w:pStyle w:val="Normal"/>
        <w:rPr>
          <w:b/>
          <w:bCs/>
        </w:rPr>
      </w:pPr>
      <w:bookmarkEnd w:id="1"/>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del w:id="218" w:author="Unknown Author" w:date="2018-04-03T15:15:00Z">
        <w:r>
          <w:rPr/>
        </w:r>
      </w:del>
    </w:p>
    <w:p>
      <w:pPr>
        <w:pStyle w:val="Normal"/>
        <w:outlineLvl w:val="0"/>
        <w:rPr>
          <w:b/>
          <w:bCs/>
        </w:rPr>
      </w:pPr>
      <w:del w:id="219" w:author="Unknown Author" w:date="2018-04-03T15:15:00Z">
        <w:r>
          <w:rPr>
            <w:b/>
            <w:bCs/>
          </w:rPr>
          <w:delText>Response:</w:delText>
        </w:r>
      </w:del>
    </w:p>
    <w:p>
      <w:pPr>
        <w:pStyle w:val="Normal"/>
        <w:rPr/>
      </w:pPr>
      <w:del w:id="220" w:author="Unknown Author" w:date="2018-04-03T15:15:00Z">
        <w:r>
          <w:rPr/>
        </w:r>
      </w:del>
    </w:p>
    <w:p>
      <w:pPr>
        <w:pStyle w:val="Normal"/>
        <w:rPr/>
      </w:pPr>
      <w:del w:id="221" w:author="Unknown Author" w:date="2018-04-03T15:15:00Z">
        <w:r>
          <w:rPr/>
          <w:delText xml:space="preserve">This is a misunderstanding: </w:delText>
        </w:r>
      </w:del>
      <w:r>
        <w:fldChar w:fldCharType="begin"/>
      </w:r>
      <w:r/>
      <w:r>
        <w:fldChar w:fldCharType="separate"/>
      </w:r>
      <w:del w:id="222" w:author="Unknown Author" w:date="2018-04-03T15:15:00Z">
        <w:r>
          <w:rPr/>
          <w:delText xml:space="preserve">Ammonium </w:delText>
        </w:r>
      </w:del>
      <w:del w:id="223" w:author="Unknown Author" w:date="2018-04-03T15:15:00Z">
        <w:r>
          <w:rPr/>
          <w:delText xml:space="preserve">is </w:delText>
        </w:r>
      </w:del>
      <w:del w:id="224" w:author="Unknown Author" w:date="2018-04-03T15:15:00Z">
        <w:r>
          <w:rPr/>
          <w:delText>produced in the denitrification zone</w:delText>
        </w:r>
      </w:del>
      <w:del w:id="225" w:author="Unknown Author" w:date="2018-04-03T15:15:00Z">
        <w:r>
          <w:rPr/>
          <w:delText xml:space="preserve"> and</w:delText>
        </w:r>
      </w:del>
      <w:del w:id="226" w:author="Unknown Author" w:date="2018-04-03T15:15:00Z">
        <w:r>
          <w:rPr/>
          <w:delText xml:space="preserve"> </w:delText>
        </w:r>
      </w:del>
      <w:del w:id="227" w:author="Unknown Author" w:date="2018-04-03T15:15:00Z">
        <w:r>
          <w:rPr/>
        </w:r>
      </w:del>
      <w:r>
        <w:fldChar w:fldCharType="end"/>
      </w:r>
      <w:del w:id="228" w:author="Unknown Author" w:date="2018-04-03T15:15:00Z">
        <w:r>
          <w:rPr/>
          <w:commentReference w:id="1"/>
        </w:r>
      </w:del>
      <w:del w:id="229" w:author="Unknown Author" w:date="2018-04-03T15:15:00Z">
        <w:r>
          <w:rPr/>
          <w:delText>i</w:delText>
        </w:r>
      </w:del>
      <w:del w:id="230" w:author="Unknown Author" w:date="2018-04-03T15:15:00Z">
        <w:r>
          <w:rPr/>
          <w:delText>ts reoxidation</w:delText>
        </w:r>
      </w:del>
      <w:del w:id="231" w:author="Sandra Arndt" w:date="2018-03-30T16:53:00Z">
        <w:r>
          <w:rPr/>
          <w:delText>s</w:delText>
        </w:r>
      </w:del>
      <w:del w:id="232" w:author="Unknown Author" w:date="2018-04-03T15:15:00Z">
        <w:r>
          <w:rPr/>
          <w:delText xml:space="preserve"> </w:delText>
        </w:r>
      </w:del>
      <w:del w:id="233" w:author="Unknown Author" w:date="2018-04-03T15:15:00Z">
        <w:r>
          <w:rPr/>
          <w:delText xml:space="preserve">is </w:delText>
        </w:r>
      </w:del>
      <w:del w:id="234" w:author="Sandra Arndt" w:date="2018-03-30T16:53:00Z">
        <w:r>
          <w:rPr/>
          <w:delText>included at</w:delText>
        </w:r>
      </w:del>
      <w:del w:id="235" w:author="Unknown Author" w:date="2018-04-03T15:15:00Z">
        <w:r>
          <w:rPr/>
          <w:delText>accounted for</w:delText>
        </w:r>
      </w:del>
      <w:del w:id="236" w:author="Unknown Author" w:date="2018-04-03T15:15:00Z">
        <w:r>
          <w:rPr/>
          <w:delText xml:space="preserve"> </w:delText>
        </w:r>
      </w:del>
      <w:del w:id="237" w:author="Sandra Arndt" w:date="2018-03-30T16:53:00Z">
        <w:r>
          <w:rPr/>
          <w:delText>the transition to the</w:delText>
        </w:r>
      </w:del>
      <w:del w:id="238" w:author="Unknown Author" w:date="2018-04-03T15:15:00Z">
        <w:r>
          <w:rPr/>
          <w:delText>at the lower boundary of the</w:delText>
        </w:r>
      </w:del>
      <w:del w:id="239" w:author="Unknown Author" w:date="2018-04-03T15:15:00Z">
        <w:r>
          <w:rPr/>
          <w:delText xml:space="preserve"> oxic zone (for NH4 see Table 4 F</w:delText>
        </w:r>
      </w:del>
      <w:del w:id="240" w:author="Unknown Author" w:date="2018-04-03T15:15:00Z">
        <w:r>
          <w:rPr>
            <w:vertAlign w:val="subscript"/>
          </w:rPr>
          <w:delText>NH4</w:delText>
        </w:r>
      </w:del>
      <w:del w:id="241" w:author="Unknown Author" w:date="2018-04-03T15:15:00Z">
        <w:r>
          <w:rPr/>
          <w:delText>(zox), for O2 see Table 3 F</w:delText>
        </w:r>
      </w:del>
      <w:del w:id="242" w:author="Unknown Author" w:date="2018-04-03T15:15:00Z">
        <w:r>
          <w:rPr>
            <w:vertAlign w:val="subscript"/>
          </w:rPr>
          <w:delText>red</w:delText>
        </w:r>
      </w:del>
      <w:del w:id="243" w:author="Unknown Author" w:date="2018-04-03T15:15:00Z">
        <w:r>
          <w:rPr/>
          <w:delText xml:space="preserve">(zox)). </w:delText>
        </w:r>
      </w:del>
    </w:p>
    <w:p>
      <w:pPr>
        <w:pStyle w:val="Normal"/>
        <w:rPr/>
      </w:pPr>
      <w:del w:id="244" w:author="Unknown Author" w:date="2018-04-03T15:15:00Z">
        <w:r>
          <w:rPr/>
        </w:r>
      </w:del>
    </w:p>
    <w:p>
      <w:pPr>
        <w:pStyle w:val="Normal"/>
        <w:rPr>
          <w:b/>
          <w:bCs/>
        </w:rPr>
      </w:pPr>
      <w:del w:id="245" w:author="Unknown Author" w:date="2018-04-03T15:15:00Z">
        <w:r>
          <w:rPr>
            <w:b/>
            <w:bCs/>
          </w:rPr>
        </w:r>
      </w:del>
    </w:p>
    <w:p>
      <w:pPr>
        <w:pStyle w:val="Normal"/>
        <w:outlineLvl w:val="0"/>
        <w:rPr>
          <w:b/>
          <w:bCs/>
        </w:rPr>
      </w:pPr>
      <w:del w:id="246" w:author="Unknown Author" w:date="2018-04-03T15:15:00Z">
        <w:r>
          <w:rPr>
            <w:b/>
            <w:bCs/>
          </w:rPr>
          <w:delText>Comment:</w:delText>
        </w:r>
      </w:del>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ins w:id="247" w:author="Sandra Arndt" w:date="2018-04-02T10:26:00Z">
        <w:r>
          <w:rPr>
            <w:bCs/>
            <w:color w:val="00000A"/>
          </w:rPr>
          <w:t>Anammox</w:t>
        </w:r>
      </w:ins>
      <w:r>
        <w:rPr>
          <w:bCs/>
          <w:color w:val="00000A"/>
          <w:rPrChange w:id="0" w:author="" w:date="0-00-00T00:00:00Z"/>
        </w:rPr>
        <w:t xml:space="preserve"> is implicitely included in the model. </w:t>
      </w:r>
      <w:ins w:id="249" w:author="Sandra Arndt" w:date="2018-04-02T10:27:00Z">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ins>
      <w:ins w:id="250" w:author="Sandra Arndt" w:date="2018-04-02T10:27:00Z">
        <w:r>
          <w:rPr>
            <w:rFonts w:eastAsia="Times New Roman" w:cs="Times New Roman" w:ascii="Times New Roman" w:hAnsi="Times New Roman"/>
            <w:color w:val="00000A"/>
            <w:vertAlign w:val="subscript"/>
            <w:lang w:eastAsia="en-US" w:bidi="ar-SA"/>
          </w:rPr>
          <w:t>2</w:t>
        </w:r>
      </w:ins>
      <w:ins w:id="251" w:author="Sandra Arndt" w:date="2018-04-02T10:27:00Z">
        <w:r>
          <w:rPr>
            <w:rFonts w:eastAsia="Times New Roman" w:cs="Times New Roman" w:ascii="Times New Roman" w:hAnsi="Times New Roman"/>
            <w:color w:val="00000A"/>
            <w:lang w:eastAsia="en-US" w:bidi="ar-SA"/>
          </w:rPr>
          <w:t xml:space="preserve"> through a coupling between denitrification and anaerobic ammonium oxidation. </w:t>
        </w:r>
      </w:ins>
    </w:p>
    <w:p>
      <w:pPr>
        <w:pStyle w:val="Normal"/>
        <w:jc w:val="both"/>
        <w:outlineLvl w:val="0"/>
        <w:rPr/>
      </w:pPr>
      <w:del w:id="252" w:author="Unknown Author" w:date="2018-04-03T16:22:00Z">
        <w:r>
          <w:rPr/>
        </w:r>
      </w:del>
    </w:p>
    <w:p>
      <w:pPr>
        <w:pStyle w:val="Normal"/>
        <w:jc w:val="both"/>
        <w:outlineLvl w:val="0"/>
        <w:rPr/>
      </w:pPr>
      <w:ins w:id="253" w:author="Sandra Arndt" w:date="2018-04-02T10:27:00Z">
        <w:r>
          <w:rPr/>
          <w:t>However, w</w:t>
        </w:r>
      </w:ins>
      <w:ins w:id="254" w:author="Sandra Arndt" w:date="2018-04-02T10:20:00Z">
        <w:r>
          <w:rPr/>
          <w:t xml:space="preserve">e would like to stress again that OMEN-SED is a benthic model designed </w:t>
        </w:r>
      </w:ins>
      <w:ins w:id="255" w:author="Sandra Arndt" w:date="2018-04-02T10:28:00Z">
        <w:r>
          <w:rPr/>
          <w:t>for the coupling to ESM</w:t>
        </w:r>
      </w:ins>
      <w:ins w:id="256" w:author="Unknown Author" w:date="2018-04-03T10:12:00Z">
        <w:r>
          <w:rPr/>
          <w:t>s</w:t>
        </w:r>
      </w:ins>
      <w:ins w:id="257" w:author="Sandra Arndt" w:date="2018-04-02T10:28:00Z">
        <w:r>
          <w:rPr/>
          <w:t xml:space="preserve">. </w:t>
        </w:r>
      </w:ins>
      <w:ins w:id="258" w:author="Sandra Arndt" w:date="2018-04-02T10:37:00Z">
        <w:r>
          <w:rPr/>
          <w:t>Most ESM</w:t>
        </w:r>
      </w:ins>
      <w:ins w:id="259" w:author="Unknown Author" w:date="2018-04-03T10:12:00Z">
        <w:r>
          <w:rPr/>
          <w:t>s</w:t>
        </w:r>
      </w:ins>
      <w:ins w:id="260" w:author="Sandra Arndt" w:date="2018-04-02T10:37:00Z">
        <w:r>
          <w:rPr/>
          <w:t xml:space="preserve"> do not even </w:t>
        </w:r>
      </w:ins>
      <w:ins w:id="261" w:author="Sandra Arndt" w:date="2018-04-02T10:38:00Z">
        <w:r>
          <w:rPr/>
          <w:t>explicitly</w:t>
        </w:r>
      </w:ins>
      <w:ins w:id="262" w:author="Sandra Arndt" w:date="2018-04-02T10:37:00Z">
        <w:r>
          <w:rPr/>
          <w:t xml:space="preserve"> resolve N-dynamics. </w:t>
        </w:r>
      </w:ins>
      <w:ins w:id="263" w:author="Sandra Arndt" w:date="2018-04-02T10:38:00Z">
        <w:r>
          <w:rPr/>
          <w:t xml:space="preserve">In addition, </w:t>
        </w:r>
      </w:ins>
      <w:del w:id="264" w:author="Sandra Arndt" w:date="2018-04-02T10:38:00Z">
        <w:r>
          <w:rPr/>
          <w:delText xml:space="preserve">Here we want to stress again the aim of the model: </w:delText>
        </w:r>
      </w:del>
      <w:r>
        <w:rPr/>
        <w:t xml:space="preserve">OMEN-SED is a system/global scale model that aims to </w:t>
      </w:r>
      <w:del w:id="265" w:author="Sandra Arndt" w:date="2018-04-02T10:43:00Z">
        <w:r>
          <w:rPr/>
          <w:delText>reproduce the main sediment features</w:delText>
        </w:r>
      </w:del>
      <w:ins w:id="266" w:author="Sandra Arndt" w:date="2018-04-02T10:43:00Z">
        <w:r>
          <w:rPr/>
          <w:t xml:space="preserve">resolve the most pertinent biogeochemical dynamics on a global scale (including a </w:t>
        </w:r>
      </w:ins>
      <w:del w:id="267" w:author="Unknown Author" w:date="2018-04-03T10:13:00Z">
        <w:r>
          <w:rPr/>
          <w:delText>pl</w:delText>
        </w:r>
      </w:del>
      <w:del w:id="268" w:author="Unknown Author" w:date="2018-04-03T10:12:00Z">
        <w:r>
          <w:rPr/>
          <w:delText>a</w:delText>
        </w:r>
      </w:del>
      <w:del w:id="269" w:author="Unknown Author" w:date="2018-04-03T10:13:00Z">
        <w:r>
          <w:rPr/>
          <w:delText xml:space="preserve">eoenvironmental </w:delText>
        </w:r>
      </w:del>
      <w:ins w:id="270" w:author="Unknown Author" w:date="2018-04-03T10:12:00Z">
        <w:r>
          <w:rPr/>
          <w:t>paleoenvironmental</w:t>
        </w:r>
      </w:ins>
      <w:ins w:id="271" w:author="Unknown Author" w:date="2018-04-03T10:13:00Z">
        <w:r>
          <w:rPr/>
          <w:t xml:space="preserve"> </w:t>
        </w:r>
      </w:ins>
      <w:ins w:id="272" w:author="Sandra Arndt" w:date="2018-04-02T10:43:00Z">
        <w:r>
          <w:rPr/>
          <w:t>context)</w:t>
        </w:r>
      </w:ins>
      <w:r>
        <w:rPr/>
        <w:t xml:space="preserve"> and estimate the main SWI-fluxes and not a model that aims at resolving specific local scale dynamics</w:t>
      </w:r>
      <w:del w:id="273" w:author="Sandra Arndt" w:date="2018-04-02T10:44:00Z">
        <w:r>
          <w:rPr/>
          <w:delText xml:space="preserve">. </w:delText>
        </w:r>
      </w:del>
      <w:ins w:id="274" w:author="Sandra Arndt" w:date="2018-04-02T10:39:00Z">
        <w:r>
          <w:rPr/>
          <w:t xml:space="preserve">. </w:t>
        </w:r>
      </w:ins>
      <w:ins w:id="275" w:author="Sandra Arndt" w:date="2018-04-02T10:40:00Z">
        <w:r>
          <w:rPr/>
          <w:t xml:space="preserve">Even most local scale RTM applications doe not resolve </w:t>
        </w:r>
      </w:ins>
      <w:ins w:id="276" w:author="Sandra Arndt" w:date="2018-04-02T10:39:00Z">
        <w:r>
          <w:rPr/>
          <w:t xml:space="preserve">DNRA and anammox </w:t>
        </w:r>
      </w:ins>
      <w:ins w:id="277" w:author="Sandra Arndt" w:date="2018-04-02T10:41:00Z">
        <w:r>
          <w:rPr/>
          <w:t>explicitly</w:t>
        </w:r>
      </w:ins>
      <w:ins w:id="278" w:author="Sandra Arndt" w:date="2018-04-02T10:40:00Z">
        <w:r>
          <w:rPr/>
          <w:t xml:space="preserve">. However, </w:t>
        </w:r>
      </w:ins>
      <w:del w:id="279" w:author="Unknown Author" w:date="2018-04-03T10:13:00Z">
        <w:r>
          <w:rPr/>
          <w:delText xml:space="preserve"> </w:delText>
        </w:r>
      </w:del>
      <w:ins w:id="280" w:author="Sandra Arndt" w:date="2018-04-02T10:41:00Z">
        <w:r>
          <w:rPr/>
          <w:t xml:space="preserve">OMEN-SED could be easily adapted to explicitly resolve these processes if the </w:t>
        </w:r>
      </w:ins>
      <w:ins w:id="281" w:author="Sandra Arndt" w:date="2018-04-02T10:44:00Z">
        <w:r>
          <w:rPr/>
          <w:t>specific</w:t>
        </w:r>
      </w:ins>
      <w:ins w:id="282" w:author="Sandra Arndt" w:date="2018-04-02T10:43:00Z">
        <w:r>
          <w:rPr/>
          <w:t xml:space="preserve"> </w:t>
        </w:r>
      </w:ins>
      <w:ins w:id="283" w:author="Sandra Arndt" w:date="2018-04-02T10:41:00Z">
        <w:r>
          <w:rPr/>
          <w:t xml:space="preserve">application </w:t>
        </w:r>
      </w:ins>
      <w:ins w:id="284" w:author="Sandra Arndt" w:date="2018-04-02T10:42:00Z">
        <w:r>
          <w:rPr/>
          <w:t xml:space="preserve">requires their representation (e.g. coastal ocean). </w:t>
        </w:r>
      </w:ins>
    </w:p>
    <w:p>
      <w:pPr>
        <w:pStyle w:val="Normal"/>
        <w:rPr/>
      </w:pPr>
      <w:r>
        <w:rPr/>
      </w:r>
    </w:p>
    <w:p>
      <w:pPr>
        <w:pStyle w:val="Normal"/>
        <w:rPr/>
      </w:pPr>
      <w:del w:id="285" w:author="Sandra Arndt" w:date="2018-04-02T10:42:00Z">
        <w:r>
          <w:rPr/>
          <w:delText>Additionally, OMEN-SED will be mostly coupled to ESMs which very often do not explicitly resolve N-dynamics.</w:delText>
        </w:r>
      </w:del>
    </w:p>
    <w:p>
      <w:pPr>
        <w:pStyle w:val="Normal"/>
        <w:rPr/>
      </w:pPr>
      <w:r>
        <w:rPr/>
        <w:t>However, we included a sentence on this in the limitation section:</w:t>
      </w:r>
    </w:p>
    <w:p>
      <w:pPr>
        <w:pStyle w:val="Normal"/>
        <w:rPr/>
      </w:pPr>
      <w:r>
        <w:rPr/>
        <w:t>“</w:t>
      </w:r>
      <w:r>
        <w:rPr>
          <w:b/>
          <w:bCs/>
          <w:color w:val="009933"/>
        </w:rPr>
        <w:t>TODO</w:t>
      </w:r>
      <w:ins w:id="286" w:author="Unknown Author" w:date="2018-04-03T10:14:00Z">
        <w:r>
          <w:rPr>
            <w:b/>
            <w:bCs/>
            <w:color w:val="009933"/>
          </w:rPr>
          <w:t>???</w:t>
        </w:r>
      </w:ins>
      <w:r>
        <w:rPr/>
        <w:t>: add sentence here</w:t>
      </w:r>
      <w:ins w:id="287" w:author="Unknown Author" w:date="2018-04-03T10:14:00Z">
        <w:r>
          <w:rPr/>
          <w:t>???</w:t>
        </w:r>
      </w:ins>
      <w:r>
        <w:rPr/>
        <w:t>”</w:t>
      </w:r>
    </w:p>
    <w:p>
      <w:pPr>
        <w:pStyle w:val="Normal"/>
        <w:rPr/>
      </w:pPr>
      <w:r>
        <w:rPr/>
      </w:r>
    </w:p>
    <w:p>
      <w:pPr>
        <w:pStyle w:val="Normal"/>
        <w:outlineLvl w:val="0"/>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del w:id="288" w:author="Sandra Arndt" w:date="2018-04-02T10:45:00Z">
        <w:r>
          <w:rPr/>
          <w:delText xml:space="preserve">The comment about the leakage term is a misunderstanding: </w:delText>
        </w:r>
      </w:del>
      <w:r>
        <w:rPr/>
        <w:t xml:space="preserve">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w:t>
      </w:r>
      <w:ins w:id="289" w:author="Unknown Author" w:date="2018-04-03T16:23:00Z">
        <w:r>
          <w:rPr/>
          <w:t xml:space="preserve"> </w:t>
        </w:r>
      </w:ins>
    </w:p>
    <w:p>
      <w:pPr>
        <w:pStyle w:val="Normal"/>
        <w:rPr/>
      </w:pPr>
      <w:ins w:id="290" w:author="Sandra Arndt" w:date="2018-04-02T10:45:00Z">
        <w:r>
          <w:rPr/>
          <w:t xml:space="preserve">However, </w:t>
        </w:r>
      </w:ins>
      <w:del w:id="291" w:author="Sandra Arndt" w:date="2018-04-02T10:45:00Z">
        <w:r>
          <w:rPr/>
          <w:delText xml:space="preserve">It </w:delText>
        </w:r>
      </w:del>
      <w:ins w:id="292" w:author="Sandra Arndt" w:date="2018-04-02T10:45:00Z">
        <w:r>
          <w:rPr/>
          <w:t xml:space="preserve">it </w:t>
        </w:r>
      </w:ins>
      <w:r>
        <w:rPr/>
        <w:t xml:space="preserve">can be safely assume that almost all CH4 is oxidized anaerobically (e.g. </w:t>
      </w:r>
      <w:ins w:id="293" w:author="Sandra Arndt" w:date="2018-04-02T10:44:00Z">
        <w:r>
          <w:rPr/>
          <w:t>Regnier et al., 20</w:t>
        </w:r>
      </w:ins>
      <w:del w:id="294" w:author="Unknown Author" w:date="2018-04-03T16:23:00Z">
        <w:r>
          <w:rPr/>
          <w:delText>0</w:delText>
        </w:r>
      </w:del>
      <w:ins w:id="295" w:author="Sandra Arndt" w:date="2018-04-02T10:44:00Z">
        <w:r>
          <w:rPr/>
          <w:t xml:space="preserve">11; </w:t>
        </w:r>
      </w:ins>
      <w:r>
        <w:rPr/>
        <w:t>Reeburgh et al., (1991) estimated more than 80%)- except for active (very localized) sites and slope failure</w:t>
      </w:r>
      <w:ins w:id="296" w:author="Sandra Arndt" w:date="2018-04-02T10:45:00Z">
        <w:r>
          <w:rPr/>
          <w:t xml:space="preserve">, which </w:t>
        </w:r>
      </w:ins>
      <w:del w:id="297" w:author="Sandra Arndt" w:date="2018-04-02T10:45:00Z">
        <w:r>
          <w:rPr/>
          <w:delText xml:space="preserve">. However, this </w:delText>
        </w:r>
      </w:del>
      <w:r>
        <w:rPr/>
        <w:t xml:space="preserve">can, in theory, be accounted for through the gamma term. </w:t>
      </w:r>
    </w:p>
    <w:p>
      <w:pPr>
        <w:pStyle w:val="Normal"/>
        <w:rPr/>
      </w:pPr>
      <w:del w:id="298" w:author="Unknown Author" w:date="2018-04-03T10:16:00Z">
        <w:r>
          <w:rPr/>
          <w:delText xml:space="preserve">The comment about the leakage term is a misunderstanding: There is a leakage term </w:delText>
        </w:r>
      </w:del>
      <w:del w:id="299" w:author="Unknown Author" w:date="2018-04-03T10:16:00Z">
        <w:r>
          <w:rPr>
            <w:rFonts w:ascii="SBL BibLit;SBL Greek;Athena;EB" w:hAnsi="SBL BibLit;SBL Greek;Athena;EB"/>
          </w:rPr>
          <w:delText>γ</w:delText>
        </w:r>
      </w:del>
      <w:del w:id="300" w:author="Unknown Author" w:date="2018-04-03T10:16:00Z">
        <w:r>
          <w:rPr>
            <w:vertAlign w:val="subscript"/>
          </w:rPr>
          <w:delText>CH4</w:delText>
        </w:r>
      </w:del>
      <w:del w:id="301" w:author="Unknown Author" w:date="2018-04-03T10:16:00Z">
        <w:r>
          <w:rPr/>
          <w:delText xml:space="preserve">  comparable to incomplete sulfide and  ammonium oxidation (see Table 10, SO4 boundary conditions 5 and 8.2; H2S boundary conditions 5 and 9).</w:delText>
        </w:r>
      </w:del>
    </w:p>
    <w:p>
      <w:pPr>
        <w:pStyle w:val="Normal"/>
        <w:rPr/>
      </w:pPr>
      <w:r>
        <w:rPr/>
      </w:r>
    </w:p>
    <w:p>
      <w:pPr>
        <w:pStyle w:val="Normal"/>
        <w:rPr>
          <w:color w:val="FF0000"/>
        </w:rPr>
      </w:pPr>
      <w:r>
        <w:rPr>
          <w:color w:val="FF0000"/>
        </w:rPr>
      </w:r>
    </w:p>
    <w:p>
      <w:pPr>
        <w:pStyle w:val="Normal"/>
        <w:outlineLvl w:val="0"/>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FF0000"/>
        </w:rPr>
      </w:pPr>
      <w:r>
        <w:rPr>
          <w:b/>
          <w:bCs/>
          <w:color w:val="FF0000"/>
        </w:rPr>
        <w:t>??? What to say???</w:t>
      </w:r>
    </w:p>
    <w:p>
      <w:pPr>
        <w:pStyle w:val="Normal"/>
        <w:rPr>
          <w:b/>
          <w:bCs/>
          <w:color w:val="FF0000"/>
        </w:rPr>
      </w:pPr>
      <w:r>
        <w:rPr>
          <w:b/>
          <w:bCs/>
          <w:color w:val="FF0000"/>
        </w:rPr>
      </w:r>
    </w:p>
    <w:p>
      <w:pPr>
        <w:pStyle w:val="Normal"/>
        <w:rPr>
          <w:b/>
          <w:bCs/>
          <w:color w:val="FF0000"/>
        </w:rPr>
      </w:pPr>
      <w:del w:id="302" w:author="Unknown Author" w:date="2018-04-03T16:25:00Z">
        <w:r>
          <w:rPr>
            <w:b/>
            <w:bCs/>
            <w:color w:val="FF0000"/>
          </w:rPr>
        </w:r>
      </w:del>
    </w:p>
    <w:p>
      <w:pPr>
        <w:pStyle w:val="Normal"/>
        <w:rPr>
          <w:color w:val="FF0000"/>
        </w:rPr>
      </w:pPr>
      <w:r>
        <w:rPr>
          <w:color w:val="FF0000"/>
        </w:rPr>
      </w:r>
    </w:p>
    <w:p>
      <w:pPr>
        <w:pStyle w:val="Normal"/>
        <w:outlineLvl w:val="0"/>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color w:val="00000A"/>
        </w:rPr>
      </w:pPr>
      <w:ins w:id="303" w:author="Sandra Arndt" w:date="2018-04-02T10:55:00Z">
        <w:r>
          <w:rPr>
            <w:color w:val="00000A"/>
          </w:rPr>
          <w:t>In OMEN-SED</w:t>
        </w:r>
      </w:ins>
      <w:ins w:id="304" w:author="Sandra Arndt" w:date="2018-04-02T10:56:00Z">
        <w:r>
          <w:rPr>
            <w:color w:val="00000A"/>
          </w:rPr>
          <w:t>, pH</w:t>
        </w:r>
      </w:ins>
      <w:ins w:id="305" w:author="Sandra Arndt" w:date="2018-04-02T10:55:00Z">
        <w:r>
          <w:rPr>
            <w:color w:val="00000A"/>
          </w:rPr>
          <w:t xml:space="preserve"> can in theory </w:t>
        </w:r>
      </w:ins>
      <w:ins w:id="306" w:author="Sandra Arndt" w:date="2018-04-02T10:56:00Z">
        <w:r>
          <w:rPr>
            <w:color w:val="00000A"/>
          </w:rPr>
          <w:t xml:space="preserve">be </w:t>
        </w:r>
      </w:ins>
      <w:ins w:id="307" w:author="Sandra Arndt" w:date="2018-04-02T10:55:00Z">
        <w:r>
          <w:rPr>
            <w:color w:val="00000A"/>
          </w:rPr>
          <w:t>calculate from DIC and alkalinity (as stated in Section 5, page 54)</w:t>
        </w:r>
      </w:ins>
      <w:ins w:id="308" w:author="Sandra Arndt" w:date="2018-04-02T10:56:00Z">
        <w:r>
          <w:rPr>
            <w:color w:val="00000A"/>
          </w:rPr>
          <w:t xml:space="preserve">. However, simulating CaCO3 dissolution is complicated by </w:t>
        </w:r>
      </w:ins>
      <w:ins w:id="309" w:author="Sandra Arndt" w:date="2018-04-02T10:57:00Z">
        <w:r>
          <w:rPr>
            <w:color w:val="00000A"/>
          </w:rPr>
          <w:t xml:space="preserve">its dependency on different chemical species. </w:t>
        </w:r>
      </w:ins>
    </w:p>
    <w:p>
      <w:pPr>
        <w:pStyle w:val="Normal"/>
        <w:outlineLvl w:val="0"/>
        <w:rPr>
          <w:bCs/>
          <w:color w:val="00000A"/>
        </w:rPr>
      </w:pPr>
      <w:ins w:id="310" w:author="Sandra Arndt" w:date="2018-04-02T10:53:00Z">
        <w:r>
          <w:rPr>
            <w:bCs/>
            <w:color w:val="00000A"/>
          </w:rPr>
          <w:t>I</w:t>
        </w:r>
      </w:ins>
      <w:ins w:id="311" w:author="Sandra Arndt" w:date="2018-04-02T10:47:00Z">
        <w:r>
          <w:rPr>
            <w:bCs/>
            <w:color w:val="00000A"/>
          </w:rPr>
          <w:t xml:space="preserve">n general, </w:t>
        </w:r>
      </w:ins>
      <w:ins w:id="312" w:author="Sandra Arndt" w:date="2018-04-02T10:53:00Z">
        <w:r>
          <w:rPr>
            <w:bCs/>
            <w:color w:val="00000A"/>
          </w:rPr>
          <w:t>strongly coupled biogeochemical dynamics</w:t>
        </w:r>
      </w:ins>
      <w:ins w:id="313" w:author="Sandra Arndt" w:date="2018-04-02T10:47:00Z">
        <w:r>
          <w:rPr>
            <w:bCs/>
            <w:color w:val="00000A"/>
          </w:rPr>
          <w:t xml:space="preserve"> complicate the analytical solution of the reaction-transport equation. </w:t>
        </w:r>
      </w:ins>
      <w:ins w:id="314" w:author="Sandra Arndt" w:date="2018-04-02T10:48:00Z">
        <w:r>
          <w:rPr>
            <w:bCs/>
            <w:color w:val="00000A"/>
          </w:rPr>
          <w:t xml:space="preserve">Carbonate dissolution is kinetically controlled by the amount of carbonate </w:t>
        </w:r>
      </w:ins>
      <w:ins w:id="315" w:author="Sandra Arndt" w:date="2018-04-02T10:49:00Z">
        <w:r>
          <w:rPr>
            <w:bCs/>
            <w:color w:val="00000A"/>
          </w:rPr>
          <w:t>and thermodynamically controlled by the porewaters’</w:t>
        </w:r>
      </w:ins>
      <w:ins w:id="316" w:author="Unknown Author" w:date="2018-04-03T10:23:00Z">
        <w:r>
          <w:rPr>
            <w:bCs/>
            <w:color w:val="00000A"/>
          </w:rPr>
          <w:t xml:space="preserve"> </w:t>
        </w:r>
      </w:ins>
      <w:ins w:id="317" w:author="Sandra Arndt" w:date="2018-04-02T10:49:00Z">
        <w:r>
          <w:rPr>
            <w:bCs/>
            <w:color w:val="00000A"/>
          </w:rPr>
          <w:t>saturation state with respect to carbonates. The reaction term thus depends on CaCO3, Ca</w:t>
        </w:r>
      </w:ins>
      <w:ins w:id="318" w:author="Sandra Arndt" w:date="2018-04-02T10:49:00Z">
        <w:r>
          <w:rPr>
            <w:bCs/>
            <w:color w:val="00000A"/>
            <w:vertAlign w:val="superscript"/>
          </w:rPr>
          <w:t>2+</w:t>
        </w:r>
      </w:ins>
      <w:r>
        <w:rPr>
          <w:bCs/>
          <w:color w:val="00000A"/>
          <w:rPrChange w:id="0" w:author="" w:date="0-00-00T00:00:00Z"/>
        </w:rPr>
        <w:t xml:space="preserve"> and CO</w:t>
      </w:r>
      <w:r>
        <w:rPr>
          <w:bCs/>
          <w:color w:val="00000A"/>
          <w:vertAlign w:val="subscript"/>
          <w:rPrChange w:id="0" w:author="" w:date="0-00-00T00:00:00Z"/>
        </w:rPr>
        <w:t>3</w:t>
      </w:r>
      <w:r>
        <w:rPr>
          <w:bCs/>
          <w:color w:val="00000A"/>
          <w:vertAlign w:val="superscript"/>
          <w:rPrChange w:id="0" w:author="" w:date="0-00-00T00:00:00Z"/>
        </w:rPr>
        <w:t>2-</w:t>
      </w:r>
      <w:r>
        <w:rPr>
          <w:bCs/>
          <w:color w:val="00000A"/>
          <w:rPrChange w:id="0" w:author="" w:date="0-00-00T00:00:00Z"/>
        </w:rPr>
        <w:t>. The carbonate ion concentration, in turn, depends on DIC and alkalinity (pH)</w:t>
      </w:r>
      <w:ins w:id="323" w:author="Sandra Arndt" w:date="2018-04-02T10:54:00Z">
        <w:r>
          <w:rPr>
            <w:bCs/>
            <w:color w:val="00000A"/>
          </w:rPr>
          <w:t>. In addition, carbonate dissolution exerts on important effect on alkalinity (pH).</w:t>
        </w:r>
      </w:ins>
      <w:ins w:id="324" w:author="Sandra Arndt" w:date="2018-04-02T10:55:00Z">
        <w:r>
          <w:rPr>
            <w:bCs/>
            <w:color w:val="00000A"/>
          </w:rPr>
          <w:t xml:space="preserve"> </w:t>
        </w:r>
      </w:ins>
      <w:ins w:id="325" w:author="Sandra Arndt" w:date="2018-04-02T10:49:00Z">
        <w:r>
          <w:rPr>
            <w:bCs/>
            <w:color w:val="00000A"/>
          </w:rPr>
          <w:t xml:space="preserve">As a consequence, </w:t>
        </w:r>
      </w:ins>
      <w:ins w:id="326" w:author="Sandra Arndt" w:date="2018-04-02T10:50:00Z">
        <w:r>
          <w:rPr>
            <w:bCs/>
            <w:color w:val="00000A"/>
          </w:rPr>
          <w:t xml:space="preserve">there is no analytical solution for </w:t>
        </w:r>
      </w:ins>
      <w:ins w:id="327" w:author="Sandra Arndt" w:date="2018-04-02T10:49:00Z">
        <w:r>
          <w:rPr>
            <w:bCs/>
            <w:color w:val="00000A"/>
          </w:rPr>
          <w:t>the fully formulated reaction-</w:t>
        </w:r>
      </w:ins>
      <w:ins w:id="328" w:author="Sandra Arndt" w:date="2018-04-02T10:50:00Z">
        <w:r>
          <w:rPr>
            <w:bCs/>
            <w:color w:val="00000A"/>
          </w:rPr>
          <w:t xml:space="preserve">transport equation. </w:t>
        </w:r>
      </w:ins>
    </w:p>
    <w:p>
      <w:pPr>
        <w:pStyle w:val="Normal"/>
        <w:outlineLvl w:val="0"/>
        <w:rPr>
          <w:b/>
          <w:bCs/>
          <w:color w:val="FF0000"/>
        </w:rPr>
      </w:pPr>
      <w:del w:id="329" w:author="Sandra Arndt" w:date="2018-04-02T10:51:00Z">
        <w:r>
          <w:rPr>
            <w:b/>
            <w:bCs/>
            <w:color w:val="FF0000"/>
          </w:rPr>
          <w:delText>???</w:delText>
        </w:r>
      </w:del>
    </w:p>
    <w:p>
      <w:pPr>
        <w:pStyle w:val="Normal"/>
        <w:outlineLvl w:val="0"/>
        <w:rPr>
          <w:b/>
          <w:bCs/>
          <w:color w:val="FF0000"/>
        </w:rPr>
      </w:pPr>
      <w:del w:id="330" w:author="Sandra Arndt" w:date="2018-04-02T10:51:00Z">
        <w:r>
          <w:rPr>
            <w:b/>
            <w:bCs/>
            <w:color w:val="FF0000"/>
          </w:rPr>
          <w:delText xml:space="preserve">Doooh, you cannot solve an equation that depends on Ca, CaCO3 AND CO3 (DIC and pH). So there is no easy analytic solution. </w:delText>
        </w:r>
      </w:del>
      <w:del w:id="331" w:author="Unknown Author" w:date="2018-04-03T11:30:00Z">
        <w:r>
          <w:rPr>
            <w:b/>
            <w:bCs/>
            <w:color w:val="FF0000"/>
          </w:rPr>
          <w:delText xml:space="preserve">Just quickly summarize what kind of extreme assumptions Berner, guinasso and schink or was it Bernie? etc took to solve this equation analytically. I do have an idea of how to circumvent this, but we do not need to give this away. </w:delText>
        </w:r>
      </w:del>
    </w:p>
    <w:p>
      <w:pPr>
        <w:pStyle w:val="Normal"/>
        <w:outlineLvl w:val="0"/>
        <w:rPr>
          <w:b/>
          <w:bCs/>
          <w:color w:val="FF0000"/>
        </w:rPr>
      </w:pPr>
      <w:del w:id="332" w:author="Unknown Author" w:date="2018-04-03T11:30:00Z">
        <w:r>
          <w:rPr>
            <w:b/>
            <w:bCs/>
            <w:color w:val="FF0000"/>
          </w:rPr>
          <w:delText xml:space="preserve">We also already discussed to limitations at lengths </w:delText>
        </w:r>
      </w:del>
    </w:p>
    <w:p>
      <w:pPr>
        <w:pStyle w:val="Normal"/>
        <w:rPr/>
      </w:pPr>
      <w:ins w:id="333" w:author="Sandra Arndt" w:date="2018-04-02T11:03:00Z">
        <w:r>
          <w:rPr/>
          <w:t>In addition</w:t>
        </w:r>
      </w:ins>
      <w:ins w:id="334" w:author="Sandra Arndt" w:date="2018-04-02T11:02:00Z">
        <w:r>
          <w:rPr/>
          <w:t xml:space="preserve">, as stated in Section 5, “already planned future extensions of OMEN-SED include an explicit description of </w:t>
        </w:r>
      </w:ins>
      <w:ins w:id="335" w:author="Sandra Arndt" w:date="2018-04-02T11:03:00Z">
        <w:r>
          <w:rPr/>
          <w:t>carbonate dissolution</w:t>
        </w:r>
      </w:ins>
      <w:ins w:id="336" w:author="Sandra Arndt" w:date="2018-04-02T11:02:00Z">
        <w:r>
          <w:rPr/>
          <w:t xml:space="preserve">.” </w:t>
        </w:r>
      </w:ins>
    </w:p>
    <w:p>
      <w:pPr>
        <w:pStyle w:val="Normal"/>
        <w:rPr>
          <w:b/>
          <w:bCs/>
          <w:color w:val="FF0000"/>
        </w:rPr>
      </w:pPr>
      <w:r>
        <w:rPr>
          <w:b/>
          <w:bCs/>
          <w:color w:val="FF0000"/>
        </w:rPr>
      </w:r>
    </w:p>
    <w:p>
      <w:pPr>
        <w:pStyle w:val="Normal"/>
        <w:outlineLvl w:val="0"/>
        <w:rPr/>
      </w:pPr>
      <w:del w:id="337" w:author="Sandra Arndt" w:date="2018-04-02T10:57:00Z">
        <w:r>
          <w:rPr/>
          <w:delText>OMEN-SED can potentially estimate pH from DIC and alkalinity (as stated in Section 5, page 54).</w:delText>
        </w:r>
      </w:del>
    </w:p>
    <w:p>
      <w:pPr>
        <w:pStyle w:val="Normal"/>
        <w:outlineLvl w:val="0"/>
        <w:rPr/>
      </w:pPr>
      <w:del w:id="338" w:author="Unknown Author" w:date="2018-04-03T16:25:00Z">
        <w:r>
          <w:rPr/>
        </w:r>
      </w:del>
    </w:p>
    <w:p>
      <w:pPr>
        <w:pStyle w:val="Normal"/>
        <w:outlineLvl w:val="0"/>
        <w:rPr/>
      </w:pPr>
      <w:r>
        <w:rPr/>
      </w:r>
    </w:p>
    <w:p>
      <w:pPr>
        <w:pStyle w:val="Normal"/>
        <w:outlineLvl w:val="0"/>
        <w:rPr>
          <w:b/>
          <w:bCs/>
        </w:rPr>
      </w:pPr>
      <w:r>
        <w:rPr>
          <w:b/>
          <w:bCs/>
        </w:rPr>
        <w:t>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Sandra: Because there are no iron oxides.</w:t>
      </w:r>
    </w:p>
    <w:p>
      <w:pPr>
        <w:pStyle w:val="Normal"/>
        <w:outlineLvl w:val="0"/>
        <w:rPr/>
      </w:pPr>
      <w:r>
        <w:rPr/>
        <w:t>DH:</w:t>
      </w:r>
    </w:p>
    <w:p>
      <w:pPr>
        <w:pStyle w:val="Normal"/>
        <w:rPr>
          <w:color w:val="FF0000"/>
        </w:rPr>
      </w:pPr>
      <w:commentRangeStart w:id="2"/>
      <w:r>
        <w:rPr>
          <w:color w:val="FF0000"/>
        </w:rPr>
        <w:t>I suppose I refers to the denitrification zone!!?? Shouldn't there actually be still P sorption!? But it is anyway a tiny layer....</w:t>
      </w:r>
      <w:commentRangeEnd w:id="2"/>
      <w:r>
        <w:rPr>
          <w:color w:val="FF0000"/>
        </w:rPr>
      </w:r>
      <w:r>
        <w:rPr>
          <w:color w:val="FF0000"/>
        </w:rPr>
        <w:commentReference w:id="2"/>
      </w:r>
      <w:r>
        <w:rPr>
          <w:color w:val="FF0000"/>
        </w:rPr>
        <w:commentReference w:id="3"/>
      </w:r>
    </w:p>
    <w:p>
      <w:pPr>
        <w:pStyle w:val="Normal"/>
        <w:rPr/>
      </w:pPr>
      <w:ins w:id="339" w:author="Unknown Author" w:date="2018-04-03T16:26:00Z">
        <w:r>
          <w:rPr/>
        </w:r>
      </w:ins>
    </w:p>
    <w:p>
      <w:pPr>
        <w:pStyle w:val="Normal"/>
        <w:rPr/>
      </w:pPr>
      <w:r>
        <w:rPr/>
      </w:r>
    </w:p>
    <w:p>
      <w:pPr>
        <w:pStyle w:val="Normal"/>
        <w:outlineLvl w:val="0"/>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commentRangeStart w:id="4"/>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w:t>
      </w:r>
      <w:ins w:id="340" w:author="Unknown Author" w:date="2018-04-03T11:56:00Z">
        <w:r>
          <w:rPr/>
          <w:t>e</w:t>
        </w:r>
      </w:ins>
      <w:r>
        <w:rPr/>
        <w:t>ter (i.e. all H2S is oxidized) at least for oxic bottom waters. Instead, we introduce a new parameter to define the fraction of H2S that is precipitated as pyrite</w:t>
      </w:r>
      <w:ins w:id="341" w:author="Unknown Author" w:date="2018-04-03T11:57:00Z">
        <w:r>
          <w:rPr/>
          <w:t xml:space="preserve"> (</w:t>
        </w:r>
      </w:ins>
      <w:ins w:id="342" w:author="Unknown Author" w:date="2018-04-03T11:57:00Z">
        <w:r>
          <w:rPr>
            <w:color w:val="00000A"/>
          </w:rPr>
          <w:t>i.e.</w:t>
        </w:r>
      </w:ins>
      <w:ins w:id="343" w:author="Unknown Author" w:date="2018-04-03T11:57:00Z">
        <w:r>
          <w:rPr/>
          <w:t xml:space="preserve"> it  reduces the produced H2S through sulfate reduction/ AOM by a certain user-defined fraction)</w:t>
        </w:r>
      </w:ins>
      <w:r>
        <w:rPr/>
        <w:t>.</w:t>
      </w:r>
      <w:commentRangeEnd w:id="4"/>
      <w:r>
        <w:rPr/>
      </w:r>
      <w:r>
        <w:rPr/>
        <w:commentReference w:id="4"/>
      </w:r>
      <w:r>
        <w:rPr/>
        <w:commentReference w:id="5"/>
      </w:r>
      <w:del w:id="344" w:author="Sandra Arndt" w:date="2018-04-02T11:01:00Z">
        <w:r>
          <w:rPr/>
          <w:delText>I need to think about this. I favored this option from the beginning. But do not want to change things too much.</w:delText>
        </w:r>
      </w:del>
    </w:p>
    <w:p>
      <w:pPr>
        <w:pStyle w:val="Normal"/>
        <w:rPr/>
      </w:pPr>
      <w:r>
        <w:rPr/>
      </w:r>
    </w:p>
    <w:p>
      <w:pPr>
        <w:pStyle w:val="Normal"/>
        <w:rPr/>
      </w:pPr>
      <w:del w:id="345" w:author="Unknown Author" w:date="2018-04-03T16:26:00Z">
        <w:r>
          <w:rPr/>
        </w:r>
      </w:del>
    </w:p>
    <w:p>
      <w:pPr>
        <w:pStyle w:val="Normal"/>
        <w:rPr/>
      </w:pPr>
      <w:r>
        <w:rPr/>
      </w:r>
    </w:p>
    <w:p>
      <w:pPr>
        <w:pStyle w:val="Normal"/>
        <w:outlineLvl w:val="0"/>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OMEN-SED will be mainly applied on a system/global scale, coupled to an ESM, where iron reduction has been shown to play just a minor role (i.e. about 3% of the global carbon mineralization rate, Thullner et al. 2009). Also, Fe-dynamics are </w:t>
      </w:r>
      <w:del w:id="346" w:author="Sandra Arndt" w:date="2018-04-02T11:02:00Z">
        <w:r>
          <w:rPr/>
          <w:delText xml:space="preserve">often </w:delText>
        </w:r>
      </w:del>
      <w:ins w:id="347" w:author="Sandra Arndt" w:date="2018-04-02T11:02:00Z">
        <w:r>
          <w:rPr/>
          <w:t xml:space="preserve">generally </w:t>
        </w:r>
      </w:ins>
      <w:r>
        <w:rPr/>
        <w:t>not explicitly resolved in ESMs.</w:t>
      </w:r>
      <w:r>
        <w:rPr>
          <w:b/>
          <w:bCs/>
          <w:color w:val="FF0000"/>
        </w:rPr>
        <w:t xml:space="preserve"> </w:t>
      </w:r>
      <w:r>
        <w:rPr/>
        <w:t xml:space="preserve">However, as stated in Section 5, “already planned future extensions of OMEN-SED include an explicit description of iron.” </w:t>
      </w:r>
      <w:del w:id="348" w:author="Sandra Arndt" w:date="2018-04-02T11:02:00Z">
        <w:r>
          <w:rPr/>
          <w:delText xml:space="preserve">Especially, when the model is applied in specific coastal environments. </w:delText>
        </w:r>
      </w:del>
    </w:p>
    <w:p>
      <w:pPr>
        <w:pStyle w:val="Normal"/>
        <w:rPr/>
      </w:pPr>
      <w:r>
        <w:rPr/>
      </w:r>
    </w:p>
    <w:p>
      <w:pPr>
        <w:pStyle w:val="Normal"/>
        <w:rPr/>
      </w:pPr>
      <w:r>
        <w:rPr/>
      </w:r>
    </w:p>
    <w:p>
      <w:pPr>
        <w:pStyle w:val="Normal"/>
        <w:outlineLvl w:val="0"/>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neglect them. However, 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pPr>
      <w:ins w:id="349" w:author="Unknown Author" w:date="2018-04-03T16:26:00Z">
        <w:r>
          <w:rPr/>
        </w:r>
      </w:ins>
    </w:p>
    <w:p>
      <w:pPr>
        <w:pStyle w:val="Normal"/>
        <w:rPr/>
      </w:pPr>
      <w:r>
        <w:rPr/>
      </w:r>
    </w:p>
    <w:p>
      <w:pPr>
        <w:pStyle w:val="Normal"/>
        <w:outlineLvl w:val="0"/>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commentRangeStart w:id="6"/>
      <w:r>
        <w:rPr/>
      </w:r>
      <w:r>
        <w:rPr>
          <w:rStyle w:val="VisitedInternetLink"/>
          <w:color w:val="00000A"/>
        </w:rPr>
        <w:t>https://www.biogeosciences-discuss.net/bg-2017-397</w:t>
      </w:r>
      <w:commentRangeEnd w:id="6"/>
      <w:r>
        <w:rPr>
          <w:rStyle w:val="VisitedInternetLink"/>
          <w:color w:val="00000A"/>
        </w:rPr>
      </w:r>
      <w:r>
        <w:rPr>
          <w:rStyle w:val="VisitedInternetLink"/>
          <w:color w:val="00000A"/>
        </w:rPr>
        <w:commentReference w:id="6"/>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ins w:id="350" w:author="Sandra Arndt" w:date="2018-04-02T11:04:00Z">
        <w:r>
          <w:rPr>
            <w:color w:val="00000A"/>
          </w:rPr>
          <w:t xml:space="preserve">We added the suggested reference to the manuscript. However, the suggested approach is based on empirical </w:t>
        </w:r>
      </w:ins>
      <w:ins w:id="351" w:author="Sandra Arndt" w:date="2018-04-02T11:06:00Z">
        <w:r>
          <w:rPr>
            <w:color w:val="00000A"/>
          </w:rPr>
          <w:t>relationships</w:t>
        </w:r>
      </w:ins>
      <w:ins w:id="352" w:author="Sandra Arndt" w:date="2018-04-02T11:04:00Z">
        <w:r>
          <w:rPr>
            <w:color w:val="00000A"/>
          </w:rPr>
          <w:t xml:space="preserve"> </w:t>
        </w:r>
      </w:ins>
      <w:ins w:id="353" w:author="Sandra Arndt" w:date="2018-04-02T11:06:00Z">
        <w:r>
          <w:rPr>
            <w:color w:val="00000A"/>
          </w:rPr>
          <w:t>derived from</w:t>
        </w:r>
      </w:ins>
      <w:ins w:id="354" w:author="Sandra Arndt" w:date="2018-04-02T11:04:00Z">
        <w:r>
          <w:rPr>
            <w:color w:val="00000A"/>
          </w:rPr>
          <w:t xml:space="preserve"> modern ocean data, as well as strong </w:t>
        </w:r>
      </w:ins>
      <w:ins w:id="355" w:author="Sandra Arndt" w:date="2018-04-02T11:06:00Z">
        <w:r>
          <w:rPr>
            <w:color w:val="00000A"/>
          </w:rPr>
          <w:t>assumptions</w:t>
        </w:r>
      </w:ins>
      <w:ins w:id="356" w:author="Sandra Arndt" w:date="2018-04-02T11:04:00Z">
        <w:r>
          <w:rPr>
            <w:color w:val="00000A"/>
          </w:rPr>
          <w:t xml:space="preserve">. Its applicability to past and future oceans is thus questionable and the problem of </w:t>
        </w:r>
      </w:ins>
      <w:ins w:id="357" w:author="Sandra Arndt" w:date="2018-04-02T11:06:00Z">
        <w:r>
          <w:rPr>
            <w:color w:val="00000A"/>
          </w:rPr>
          <w:t>paramet</w:t>
        </w:r>
      </w:ins>
      <w:ins w:id="358" w:author="Unknown Author" w:date="2018-04-03T12:03:00Z">
        <w:r>
          <w:rPr>
            <w:color w:val="00000A"/>
          </w:rPr>
          <w:t>e</w:t>
        </w:r>
      </w:ins>
      <w:ins w:id="359" w:author="Sandra Arndt" w:date="2018-04-02T11:06:00Z">
        <w:r>
          <w:rPr>
            <w:color w:val="00000A"/>
          </w:rPr>
          <w:t xml:space="preserve">rizing organic matter reactivity remains for these applications. </w:t>
        </w:r>
      </w:ins>
    </w:p>
    <w:p>
      <w:pPr>
        <w:pStyle w:val="Normal"/>
        <w:rPr>
          <w:color w:val="00000A"/>
        </w:rPr>
      </w:pPr>
      <w:del w:id="360" w:author="Unknown Author" w:date="2018-04-03T16:27:00Z">
        <w:r>
          <w:rPr>
            <w:color w:val="00000A"/>
          </w:rPr>
        </w:r>
      </w:del>
    </w:p>
    <w:p>
      <w:pPr>
        <w:pStyle w:val="Normal"/>
        <w:rPr>
          <w:color w:val="FF0000"/>
        </w:rPr>
      </w:pPr>
      <w:del w:id="361" w:author="Unknown Author" w:date="2018-04-03T16:27:00Z">
        <w:r>
          <w:rPr>
            <w:color w:val="FF0000"/>
          </w:rPr>
        </w:r>
      </w:del>
    </w:p>
    <w:p>
      <w:pPr>
        <w:pStyle w:val="Normal"/>
        <w:rPr>
          <w:color w:val="FF0000"/>
        </w:rPr>
      </w:pPr>
      <w:del w:id="362" w:author="Sandra Arndt" w:date="2018-04-02T11:04:00Z">
        <w:r>
          <w:rPr>
            <w:color w:val="FF0000"/>
          </w:rPr>
          <w:delText>???</w:delText>
        </w:r>
      </w:del>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ins w:id="363" w:author="Sandra Arndt" w:date="2018-04-02T11:07:00Z">
        <w:r>
          <w:rPr>
            <w:b/>
            <w:bCs/>
          </w:rPr>
          <w:t>Stolpovsky et al.</w:t>
        </w:r>
      </w:ins>
      <w:del w:id="364" w:author="Unknown Author" w:date="2018-04-03T12:03:00Z">
        <w:r>
          <w:rPr>
            <w:b/>
            <w:bCs/>
          </w:rPr>
          <w:delText>,</w:delText>
        </w:r>
      </w:del>
      <w:ins w:id="365" w:author="Sandra Arndt" w:date="2018-04-02T11:07:00Z">
        <w:r>
          <w:rPr>
            <w:b/>
            <w:bCs/>
          </w:rPr>
          <w:t xml:space="preserve"> </w:t>
        </w:r>
      </w:ins>
      <w:ins w:id="366" w:author="Unknown Author" w:date="2018-04-03T12:03:00Z">
        <w:r>
          <w:rPr>
            <w:b/>
            <w:bCs/>
          </w:rPr>
          <w:t>(</w:t>
        </w:r>
      </w:ins>
      <w:ins w:id="367" w:author="Sandra Arndt" w:date="2018-04-02T11:07:00Z">
        <w:r>
          <w:rPr>
            <w:b/>
            <w:bCs/>
          </w:rPr>
          <w:t>2017</w:t>
        </w:r>
      </w:ins>
      <w:ins w:id="368" w:author="Unknown Author" w:date="2018-04-03T12:03:00Z">
        <w:r>
          <w:rPr>
            <w:b/>
            <w:bCs/>
          </w:rPr>
          <w:t>)</w:t>
        </w:r>
      </w:ins>
      <w:del w:id="369" w:author="Unknown Author" w:date="2018-04-03T12:03:00Z">
        <w:r>
          <w:rPr>
            <w:b/>
            <w:bCs/>
          </w:rPr>
          <w:delText xml:space="preserve"> </w:delText>
        </w:r>
      </w:del>
      <w:ins w:id="370" w:author="Unknown Author" w:date="2018-04-03T12:03:00Z">
        <w:r>
          <w:rPr>
            <w:b/>
            <w:bCs/>
          </w:rPr>
          <w:t xml:space="preserve"> </w:t>
        </w:r>
      </w:ins>
      <w:ins w:id="371" w:author="Sandra Arndt" w:date="2018-04-02T11:07:00Z">
        <w:r>
          <w:rPr>
            <w:b/>
            <w:bCs/>
          </w:rPr>
          <w:t xml:space="preserve">suggested </w:t>
        </w:r>
      </w:ins>
      <w:ins w:id="372" w:author="Sandra Arndt" w:date="2018-04-02T11:09:00Z">
        <w:r>
          <w:rPr>
            <w:b/>
            <w:bCs/>
          </w:rPr>
          <w:t xml:space="preserve">an </w:t>
        </w:r>
      </w:ins>
      <w:ins w:id="373" w:author="Sandra Arndt" w:date="2018-04-02T11:07:00Z">
        <w:r>
          <w:rPr>
            <w:b/>
            <w:bCs/>
          </w:rPr>
          <w:t>empirically derived approach to</w:t>
        </w:r>
      </w:ins>
      <w:del w:id="374" w:author="Sandra Arndt" w:date="2018-04-02T11:07:00Z">
        <w:r>
          <w:rPr>
            <w:b/>
            <w:bCs/>
          </w:rPr>
          <w:delText>Recently, however, new aproaches to</w:delText>
        </w:r>
      </w:del>
      <w:r>
        <w:rPr>
          <w:b/>
          <w:bCs/>
        </w:rPr>
        <w:t xml:space="preserve"> constrain </w:t>
      </w:r>
      <w:del w:id="375" w:author="Sandra Arndt" w:date="2018-04-02T11:10:00Z">
        <w:r>
          <w:rPr>
            <w:b/>
            <w:bCs/>
          </w:rPr>
          <w:delText xml:space="preserve">the </w:delText>
        </w:r>
      </w:del>
      <w:r>
        <w:rPr>
          <w:b/>
          <w:bCs/>
        </w:rPr>
        <w:t>degradation rate constant</w:t>
      </w:r>
      <w:ins w:id="376" w:author="Unknown Author" w:date="2018-04-03T12:03:00Z">
        <w:r>
          <w:rPr>
            <w:b/>
            <w:bCs/>
          </w:rPr>
          <w:t>s</w:t>
        </w:r>
      </w:ins>
      <w:ins w:id="377" w:author="Sandra Arndt" w:date="2018-04-02T11:10:00Z">
        <w:r>
          <w:rPr>
            <w:b/>
            <w:bCs/>
          </w:rPr>
          <w:t xml:space="preserve"> in a 2G model on a global scale.</w:t>
        </w:r>
      </w:ins>
      <w:r>
        <w:rPr>
          <w:b/>
          <w:bCs/>
        </w:rPr>
        <w:t xml:space="preserve"> </w:t>
      </w:r>
      <w:del w:id="378" w:author="Sandra Arndt" w:date="2018-04-02T11:07:00Z">
        <w:r>
          <w:rPr>
            <w:b/>
            <w:bCs/>
          </w:rPr>
          <w:delText xml:space="preserve">of discrete OM classes have been suggested (Stolpovsky et al., 2015, 2017) </w:delText>
        </w:r>
      </w:del>
      <w:del w:id="379" w:author="Sandra Arndt" w:date="2018-04-02T11:10:00Z">
        <w:r>
          <w:rPr>
            <w:b/>
            <w:bCs/>
          </w:rPr>
          <w:delText xml:space="preserve">that might help </w:delText>
        </w:r>
      </w:del>
      <w:del w:id="380" w:author="Sandra Arndt" w:date="2018-04-02T11:08:00Z">
        <w:r>
          <w:rPr>
            <w:b/>
            <w:bCs/>
          </w:rPr>
          <w:delText xml:space="preserve">to </w:delText>
        </w:r>
      </w:del>
      <w:del w:id="381" w:author="Sandra Arndt" w:date="2018-04-02T11:10:00Z">
        <w:r>
          <w:rPr>
            <w:b/>
            <w:bCs/>
          </w:rPr>
          <w:delText>parameterize OM</w:delText>
        </w:r>
      </w:del>
      <w:del w:id="382" w:author="Sandra Arndt" w:date="2018-04-02T11:08:00Z">
        <w:r>
          <w:rPr>
            <w:b/>
            <w:bCs/>
          </w:rPr>
          <w:delText xml:space="preserve"> mineralization kinetics on a global scale</w:delText>
        </w:r>
      </w:del>
      <w:del w:id="383" w:author="Sandra Arndt" w:date="2018-04-02T11:10:00Z">
        <w:r>
          <w:rPr>
            <w:b/>
            <w:bCs/>
          </w:rPr>
          <w:delText>.</w:delText>
        </w:r>
      </w:del>
      <w:ins w:id="384" w:author="Sandra Arndt" w:date="2018-04-02T11:08:00Z">
        <w:r>
          <w:rPr>
            <w:b/>
            <w:bCs/>
          </w:rPr>
          <w:t xml:space="preserve">These approaches are derived </w:t>
        </w:r>
      </w:ins>
      <w:ins w:id="385" w:author="Sandra Arndt" w:date="2018-04-02T11:10:00Z">
        <w:r>
          <w:rPr>
            <w:b/>
            <w:bCs/>
          </w:rPr>
          <w:t>from present-day observations and might help constrain parameters for present-day applications. However, the problem of constraining 2G degradation model parameters remains for</w:t>
        </w:r>
      </w:ins>
      <w:ins w:id="386" w:author="Sandra Arndt" w:date="2018-04-02T11:14:00Z">
        <w:r>
          <w:rPr>
            <w:b/>
            <w:bCs/>
          </w:rPr>
          <w:t xml:space="preserve"> </w:t>
        </w:r>
      </w:ins>
      <w:ins w:id="387" w:author="Sandra Arndt" w:date="2018-04-02T11:15:00Z">
        <w:r>
          <w:rPr>
            <w:b/>
            <w:bCs/>
          </w:rPr>
          <w:t>largely different environmental conditions</w:t>
        </w:r>
      </w:ins>
      <w:ins w:id="388" w:author="Unknown Author" w:date="2018-04-03T12:03:00Z">
        <w:r>
          <w:rPr>
            <w:b/>
            <w:bCs/>
          </w:rPr>
          <w:t xml:space="preserve"> </w:t>
        </w:r>
      </w:ins>
      <w:ins w:id="389" w:author="Sandra Arndt" w:date="2018-04-02T11:15:00Z">
        <w:r>
          <w:rPr>
            <w:b/>
            <w:bCs/>
          </w:rPr>
          <w:t xml:space="preserve"> encountered in the past and future</w:t>
        </w:r>
      </w:ins>
      <w:ins w:id="390" w:author="Sandra Arndt" w:date="2018-04-02T11:14:00Z">
        <w:r>
          <w:rPr>
            <w:b/>
            <w:bCs/>
          </w:rPr>
          <w:t>.</w:t>
        </w:r>
      </w:ins>
      <w:r>
        <w:rPr>
          <w:b/>
          <w:bCs/>
        </w:rPr>
        <w:t>”</w:t>
      </w:r>
    </w:p>
    <w:p>
      <w:pPr>
        <w:pStyle w:val="Normal"/>
        <w:rPr>
          <w:b/>
          <w:bCs/>
        </w:rPr>
      </w:pPr>
      <w:r>
        <w:rPr>
          <w:b/>
          <w:bCs/>
        </w:rPr>
      </w:r>
    </w:p>
    <w:p>
      <w:pPr>
        <w:pStyle w:val="Normal"/>
        <w:rPr/>
      </w:pPr>
      <w:r>
        <w:rPr/>
      </w:r>
    </w:p>
    <w:p>
      <w:pPr>
        <w:pStyle w:val="Normal"/>
        <w:outlineLvl w:val="0"/>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bookmarkStart w:id="2" w:name="__DdeLink__30_831598104"/>
      <w:bookmarkEnd w:id="2"/>
      <w:r>
        <w:rPr>
          <w:b/>
          <w:bCs/>
        </w:rPr>
        <w:t>Response:</w:t>
      </w:r>
      <w:r>
        <w:rPr>
          <w:b/>
          <w:bCs/>
          <w:color w:val="800000"/>
        </w:rPr>
        <w:t xml:space="preserve">  </w:t>
      </w:r>
    </w:p>
    <w:p>
      <w:pPr>
        <w:pStyle w:val="Normal"/>
        <w:rPr/>
      </w:pPr>
      <w:bookmarkStart w:id="3" w:name="__DdeLink__30_8315981041"/>
      <w:bookmarkEnd w:id="3"/>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del w:id="391" w:author="Unknown Author" w:date="2018-04-03T12:12:00Z">
        <w:r>
          <w:rPr>
            <w:shd w:fill="FFFFFF" w:val="clear"/>
          </w:rPr>
          <w:delText>We do not have detailed knowledge of the specific sites, however</w:delText>
        </w:r>
      </w:del>
      <w:del w:id="392" w:author="Unknown Author" w:date="2018-04-03T12:14:00Z">
        <w:r>
          <w:rPr>
            <w:shd w:fill="FFFFFF" w:val="clear"/>
          </w:rPr>
          <w:delText xml:space="preserve">, we assume it is a result of degradation of organic matter which has been delivered from the shelf. </w:delText>
        </w:r>
      </w:del>
      <w:del w:id="393" w:author="Unknown Author" w:date="2018-04-03T12:13:00Z">
        <w:r>
          <w:rPr>
            <w:shd w:fill="FFFFFF" w:val="clear"/>
          </w:rPr>
          <w:delText>As stated on page 34: “</w:delText>
        </w:r>
      </w:del>
      <w:del w:id="394" w:author="Unknown Author" w:date="2018-04-03T12:13:00Z">
        <w:r>
          <w:rPr>
            <w:i/>
            <w:iCs/>
            <w:shd w:fill="FFFFFF" w:val="clear"/>
          </w:rPr>
          <w:delText>For a more detailed description of the study areas and the experimental work, the interested reader is referred to the publications by Reimers et al. (1996) and Epping et al. (2002).</w:delText>
        </w:r>
      </w:del>
      <w:del w:id="395" w:author="Unknown Author" w:date="2018-04-03T12:13:00Z">
        <w:r>
          <w:rPr>
            <w:shd w:fill="FFFFFF" w:val="clear"/>
          </w:rPr>
          <w:delText>”</w:delText>
        </w:r>
      </w:del>
      <w:del w:id="396" w:author="Unknown Author" w:date="2018-04-03T16:27:00Z">
        <w:r>
          <w:rPr>
            <w:shd w:fill="FFFFFF" w:val="clear"/>
          </w:rPr>
          <w:commentReference w:id="7"/>
        </w:r>
      </w:del>
    </w:p>
    <w:p>
      <w:pPr>
        <w:pStyle w:val="Normal"/>
        <w:shd w:fill="FFFFFF" w:val="clear"/>
        <w:rPr/>
      </w:pPr>
      <w:del w:id="397" w:author="Unknown Author" w:date="2018-04-03T16:27:00Z">
        <w:r>
          <w:rPr/>
        </w:r>
      </w:del>
    </w:p>
    <w:p>
      <w:pPr>
        <w:pStyle w:val="Normal"/>
        <w:shd w:fill="FFFFFF" w:val="clear"/>
        <w:rPr>
          <w:shd w:fill="FFFFFF" w:val="clear"/>
        </w:rPr>
      </w:pPr>
      <w:ins w:id="398" w:author="Unknown Author" w:date="2018-04-03T12:14:00Z">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ins>
    </w:p>
    <w:p>
      <w:pPr>
        <w:pStyle w:val="Normal"/>
        <w:shd w:fill="FFFFFF" w:val="clear"/>
        <w:rPr/>
      </w:pPr>
      <w:r>
        <w:rPr/>
      </w:r>
    </w:p>
    <w:p>
      <w:pPr>
        <w:pStyle w:val="Normal"/>
        <w:rPr/>
      </w:pPr>
      <w:r>
        <w:rPr/>
      </w:r>
    </w:p>
    <w:p>
      <w:pPr>
        <w:pStyle w:val="Normal"/>
        <w:outlineLvl w:val="0"/>
        <w:rPr>
          <w:b/>
          <w:bCs/>
          <w:shd w:fill="FFFFFF" w:val="clear"/>
          <w:rPrChange w:id="0" w:author="" w:date="0-00-00T00:00:00Z"/>
        </w:rPr>
      </w:pPr>
      <w:r>
        <w:rPr>
          <w:b/>
          <w:bCs/>
          <w:shd w:fill="FFFFFF" w:val="clear"/>
          <w:rPrChange w:id="0" w:author="" w:date="0-00-00T00:00:00Z"/>
        </w:rPr>
        <w:t>Comment:</w:t>
      </w:r>
    </w:p>
    <w:p>
      <w:pPr>
        <w:pStyle w:val="Normal"/>
        <w:rPr>
          <w:shd w:fill="FFFFFF" w:val="clear"/>
        </w:rPr>
      </w:pPr>
      <w:r>
        <w:rPr>
          <w:shd w:fill="FFFFFF" w:val="clear"/>
          <w:rPrChange w:id="0" w:author="" w:date="0-00-00T00:00:00Z"/>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w:t>
      </w:r>
      <w:r>
        <w:rPr>
          <w:shd w:fill="FFFFFF" w:val="clear"/>
        </w:rPr>
        <w:t>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del w:id="401" w:author="Unknown Author" w:date="2018-04-03T12:18:00Z">
        <w:r>
          <w:rPr/>
          <w:delText>Sandra:</w:delText>
        </w:r>
      </w:del>
    </w:p>
    <w:p>
      <w:pPr>
        <w:pStyle w:val="Normal"/>
        <w:rPr/>
      </w:pPr>
      <w:ins w:id="402" w:author="Unknown Author" w:date="2018-04-03T12:19:00Z">
        <w:r>
          <w:rPr/>
          <w:t xml:space="preserve">We agree with the reviewer, </w:t>
        </w:r>
      </w:ins>
      <w:del w:id="403" w:author="Unknown Author" w:date="2018-04-03T12:19:00Z">
        <w:r>
          <w:rPr/>
          <w:delText>Of course</w:delText>
        </w:r>
      </w:del>
      <w:ins w:id="404" w:author="Unknown Author" w:date="2018-04-03T12:19:00Z">
        <w:r>
          <w:rPr/>
          <w:t>that</w:t>
        </w:r>
      </w:ins>
      <w:r>
        <w:rPr/>
        <w:t xml:space="preserve"> gamma is a fudge factor.</w:t>
      </w:r>
      <w:ins w:id="405" w:author="Sandra Arndt" w:date="2018-04-02T11:23:00Z">
        <w:r>
          <w:rPr/>
          <w:t xml:space="preserve"> It accounts for all the processes that may enhance escape</w:t>
        </w:r>
      </w:ins>
      <w:ins w:id="406" w:author="Unknown Author" w:date="2018-04-03T12:19:00Z">
        <w:r>
          <w:rPr/>
          <w:t xml:space="preserve"> </w:t>
        </w:r>
      </w:ins>
      <w:ins w:id="407" w:author="Unknown Author" w:date="2018-04-03T12:20:00Z">
        <w:r>
          <w:rPr/>
          <w:t>from re-oxidation</w:t>
        </w:r>
      </w:ins>
      <w:ins w:id="408" w:author="Sandra Arndt" w:date="2018-04-02T11:23:00Z">
        <w:r>
          <w:rPr/>
          <w:t xml:space="preserve"> but </w:t>
        </w:r>
      </w:ins>
      <w:del w:id="409" w:author="Unknown Author" w:date="2018-04-03T12:19:00Z">
        <w:r>
          <w:rPr/>
          <w:delText xml:space="preserve"> </w:delText>
        </w:r>
      </w:del>
      <w:ins w:id="410" w:author="Sandra Arndt" w:date="2018-04-02T11:23:00Z">
        <w:r>
          <w:rPr/>
          <w:t>are not explicit</w:t>
        </w:r>
      </w:ins>
      <w:del w:id="411" w:author="Unknown Author" w:date="2018-04-03T12:20:00Z">
        <w:r>
          <w:rPr/>
          <w:delText>e</w:delText>
        </w:r>
      </w:del>
      <w:ins w:id="412" w:author="Sandra Arndt" w:date="2018-04-02T11:23:00Z">
        <w:r>
          <w:rPr/>
          <w:t>ly resolved.</w:t>
        </w:r>
      </w:ins>
      <w:r>
        <w:rPr/>
        <w:t xml:space="preserve"> </w:t>
      </w:r>
      <w:ins w:id="413" w:author="Sandra Arndt" w:date="2018-04-02T11:23:00Z">
        <w:r>
          <w:rPr/>
          <w:t xml:space="preserve">However, </w:t>
        </w:r>
      </w:ins>
      <w:del w:id="414" w:author="Unknown Author" w:date="2018-04-03T12:20:00Z">
        <w:r>
          <w:rPr/>
          <w:delText>I</w:delText>
        </w:r>
      </w:del>
      <w:ins w:id="415" w:author="Unknown Author" w:date="2018-04-03T12:20:00Z">
        <w:r>
          <w:rPr/>
          <w:t>we</w:t>
        </w:r>
      </w:ins>
      <w:ins w:id="416" w:author="Sandra Arndt" w:date="2018-04-02T11:23:00Z">
        <w:r>
          <w:rPr/>
          <w:t xml:space="preserve"> would reject the comment that this is a problem with assuming strict zonation.</w:t>
        </w:r>
      </w:ins>
      <w:ins w:id="417" w:author="Sandra Arndt" w:date="2018-04-02T11:19:00Z">
        <w:r>
          <w:rPr/>
          <w:t xml:space="preserve"> </w:t>
        </w:r>
      </w:ins>
      <w:ins w:id="418" w:author="Unknown Author" w:date="2018-04-03T12:20:00Z">
        <w:r>
          <w:rPr/>
          <w:t>We</w:t>
        </w:r>
      </w:ins>
      <w:del w:id="419" w:author="Unknown Author" w:date="2018-04-03T12:20:00Z">
        <w:r>
          <w:rPr/>
          <w:delText>I</w:delText>
        </w:r>
      </w:del>
      <w:ins w:id="420" w:author="Sandra Arndt" w:date="2018-04-02T11:19:00Z">
        <w:r>
          <w:rPr/>
          <w:t xml:space="preserve"> would argue that </w:t>
        </w:r>
      </w:ins>
      <w:ins w:id="421" w:author="Sandra Arndt" w:date="2018-04-02T11:20:00Z">
        <w:r>
          <w:rPr/>
          <w:t>this reflects the more intense dynamics in shallow ocean regions</w:t>
        </w:r>
      </w:ins>
      <w:del w:id="422" w:author="Unknown Author" w:date="2018-04-03T12:27:00Z">
        <w:r>
          <w:rPr/>
          <w:delText xml:space="preserve">. </w:delText>
        </w:r>
      </w:del>
      <w:del w:id="423" w:author="Unknown Author" w:date="2018-04-03T12:20:00Z">
        <w:r>
          <w:rPr/>
          <w:delText>I</w:delText>
        </w:r>
      </w:del>
      <w:del w:id="424" w:author="Unknown Author" w:date="2018-04-03T12:27:00Z">
        <w:r>
          <w:rPr/>
          <w:delText xml:space="preserve"> would rather argue</w:delText>
        </w:r>
      </w:del>
      <w:ins w:id="425" w:author="Unknown Author" w:date="2018-04-03T12:27:00Z">
        <w:r>
          <w:rPr/>
          <w:t xml:space="preserve"> and</w:t>
        </w:r>
      </w:ins>
      <w:ins w:id="426" w:author="Sandra Arndt" w:date="2018-04-02T11:20:00Z">
        <w:r>
          <w:rPr/>
          <w:t xml:space="preserve"> that the in</w:t>
        </w:r>
      </w:ins>
      <w:ins w:id="427" w:author="Sandra Arndt" w:date="2018-04-02T11:21:00Z">
        <w:r>
          <w:rPr/>
          <w:t>c</w:t>
        </w:r>
      </w:ins>
      <w:ins w:id="428" w:author="Sandra Arndt" w:date="2018-04-02T11:20:00Z">
        <w:r>
          <w:rPr/>
          <w:t xml:space="preserve">reased escape is due to </w:t>
        </w:r>
      </w:ins>
      <w:ins w:id="429" w:author="Sandra Arndt" w:date="2018-04-02T11:21:00Z">
        <w:r>
          <w:rPr/>
          <w:t>enhanced macrofaunal activity.</w:t>
        </w:r>
      </w:ins>
    </w:p>
    <w:p>
      <w:pPr>
        <w:pStyle w:val="Normal"/>
        <w:rPr/>
      </w:pPr>
      <w:del w:id="430" w:author="Unknown Author" w:date="2018-04-03T16:29:00Z">
        <w:r>
          <w:rPr/>
        </w:r>
      </w:del>
    </w:p>
    <w:p>
      <w:pPr>
        <w:pStyle w:val="Normal"/>
        <w:rPr>
          <w:rFonts w:eastAsia="Times New Roman" w:cs="Times New Roman" w:ascii="Times New Roman" w:hAnsi="Times New Roman"/>
          <w:color w:val="00000A"/>
          <w:sz w:val="24"/>
          <w:szCs w:val="24"/>
          <w:u w:val="none"/>
          <w:lang w:eastAsia="en-US" w:bidi="ar-SA"/>
        </w:rPr>
      </w:pPr>
      <w:del w:id="431" w:author="Unknown Author" w:date="2018-04-03T12:27:00Z">
        <w:r>
          <w:rPr/>
          <w:delText>Also stress that the analytical approaches (distinct redox zones) have given good results for coastal/estuarine sediments (see comment above)</w:delText>
        </w:r>
      </w:del>
      <w:ins w:id="432" w:author="Unknown Author" w:date="2018-04-03T12:21:00Z">
        <w:r>
          <w:rPr/>
          <w:t>We also want to stress again, that similar analytical approaches (with distinct redox zones) have given good results for coastal/estuarine sediments (</w:t>
        </w:r>
      </w:ins>
      <w:ins w:id="433" w:author="Unknown Author" w:date="2018-04-03T12:21:00Z">
        <w:r>
          <w:rPr>
            <w:rFonts w:eastAsia="Times New Roman" w:cs="Times New Roman" w:ascii="Times New Roman" w:hAnsi="Times New Roman"/>
            <w:color w:val="00000A"/>
            <w:sz w:val="24"/>
            <w:szCs w:val="24"/>
            <w:u w:val="none"/>
            <w:lang w:eastAsia="en-US" w:bidi="ar-SA"/>
          </w:rPr>
          <w:t>e.g.  Billen, 1982; Goloway and Bender, 1982; Jahnke et al., 1982;  Ruardij and Van Raaphorst, 1995; Slomp et al., 1996; Gypens et al., 2008).</w:t>
        </w:r>
      </w:ins>
    </w:p>
    <w:p>
      <w:pPr>
        <w:pStyle w:val="Normal"/>
        <w:rPr/>
      </w:pPr>
      <w:r>
        <w:rPr/>
      </w:r>
    </w:p>
    <w:p>
      <w:pPr>
        <w:pStyle w:val="Normal"/>
        <w:jc w:val="both"/>
        <w:rPr>
          <w:color w:val="FF0000"/>
        </w:rPr>
      </w:pPr>
      <w:r>
        <w:rPr>
          <w:color w:val="FF0000"/>
        </w:rPr>
      </w:r>
    </w:p>
    <w:p>
      <w:pPr>
        <w:pStyle w:val="Normal"/>
        <w:jc w:val="both"/>
        <w:rPr>
          <w:color w:val="FF0000"/>
        </w:rPr>
      </w:pPr>
      <w:del w:id="434" w:author="Sandra Arndt" w:date="2018-04-02T11:19:00Z">
        <w:r>
          <w:rPr>
            <w:color w:val="FF0000"/>
          </w:rPr>
          <w:delText>Need to think about this one too</w:delText>
        </w:r>
      </w:del>
    </w:p>
    <w:p>
      <w:pPr>
        <w:pStyle w:val="Normal"/>
        <w:jc w:val="both"/>
        <w:rPr>
          <w:color w:val="FF0000"/>
        </w:rPr>
      </w:pPr>
      <w:del w:id="435" w:author="Unknown Author" w:date="2018-04-03T14:09:00Z">
        <w:r>
          <w:rPr>
            <w:color w:val="FF0000"/>
          </w:rPr>
        </w:r>
      </w:del>
    </w:p>
    <w:p>
      <w:pPr>
        <w:pStyle w:val="Normal"/>
        <w:jc w:val="both"/>
        <w:rPr>
          <w:color w:val="FF0000"/>
        </w:rPr>
      </w:pPr>
      <w:del w:id="436" w:author="Unknown Author" w:date="2018-04-03T12:27:00Z">
        <w:r>
          <w:rPr>
            <w:color w:val="FF0000"/>
          </w:rPr>
          <w:delText xml:space="preserve">DH: </w:delText>
        </w:r>
      </w:del>
    </w:p>
    <w:p>
      <w:pPr>
        <w:pStyle w:val="Normal"/>
        <w:jc w:val="both"/>
        <w:rPr>
          <w:color w:val="FF0000"/>
        </w:rPr>
      </w:pPr>
      <w:del w:id="437" w:author="Unknown Author" w:date="2018-04-03T12:27:00Z">
        <w:r>
          <w:rPr>
            <w:color w:val="FF0000"/>
          </w:rPr>
          <w:delText>Shall I do γ = 0.95 and also 0.0 and 1.0 to show the whole range?</w:delText>
        </w:r>
      </w:del>
    </w:p>
    <w:p>
      <w:pPr>
        <w:pStyle w:val="Normal"/>
        <w:jc w:val="both"/>
        <w:rPr>
          <w:color w:val="FF0000"/>
        </w:rPr>
      </w:pPr>
      <w:del w:id="438" w:author="Unknown Author" w:date="2018-04-03T12:27:00Z">
        <w:r>
          <w:rPr>
            <w:color w:val="FF0000"/>
          </w:rPr>
          <w:delText xml:space="preserve">No do not see the need for this </w:delText>
        </w:r>
      </w:del>
    </w:p>
    <w:p>
      <w:pPr>
        <w:pStyle w:val="Normal"/>
        <w:jc w:val="both"/>
        <w:outlineLvl w:val="0"/>
        <w:rPr>
          <w:color w:val="FF0000"/>
        </w:rPr>
      </w:pPr>
      <w:del w:id="439" w:author="Unknown Author" w:date="2018-04-03T14:09:00Z">
        <w:r>
          <w:rPr>
            <w:color w:val="FF0000"/>
          </w:rPr>
        </w:r>
      </w:del>
    </w:p>
    <w:p>
      <w:pPr>
        <w:pStyle w:val="Normal"/>
        <w:jc w:val="both"/>
        <w:outlineLvl w:val="0"/>
        <w:rPr>
          <w:color w:val="FF0000"/>
        </w:rPr>
      </w:pPr>
      <w:del w:id="440" w:author="Unknown Author" w:date="2018-04-03T14:09:00Z">
        <w:r>
          <w:rPr>
            <w:color w:val="FF0000"/>
          </w:rPr>
        </w:r>
      </w:del>
    </w:p>
    <w:p>
      <w:pPr>
        <w:pStyle w:val="Normal"/>
        <w:jc w:val="both"/>
        <w:rPr>
          <w:b/>
          <w:bCs/>
        </w:rPr>
      </w:pPr>
      <w:r>
        <w:rPr>
          <w:b/>
          <w:bCs/>
        </w:rPr>
        <w:t>Comment:</w:t>
      </w:r>
    </w:p>
    <w:p>
      <w:pPr>
        <w:pStyle w:val="Normal"/>
        <w:rPr/>
      </w:pPr>
      <w:r>
        <w:rPr/>
        <w:t>- link to cGENIE: - on page 43, it says tha</w:t>
      </w:r>
      <w:del w:id="441" w:author="Unknown" w:date="0-00-00T00:00:00Z">
        <w:r>
          <w:rPr/>
          <w:delText>t</w:delText>
        </w:r>
      </w:del>
      <w:ins w:id="442" w:author="Sandra Arndt" w:date="2018-04-02T11:19:00Z">
        <w:r>
          <w:rPr/>
          <w:t xml:space="preserve"> </w:t>
        </w:r>
      </w:ins>
      <w:r>
        <w:rPr/>
        <w:t>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steady-assumption is addressed earlier in the text.</w:t>
      </w:r>
    </w:p>
    <w:p>
      <w:pPr>
        <w:pStyle w:val="Normal"/>
        <w:rPr/>
      </w:pPr>
      <w:r>
        <w:rPr>
          <w:b/>
          <w:bCs/>
          <w:color w:val="009933"/>
        </w:rPr>
        <w:t>TODO:</w:t>
      </w:r>
      <w:r>
        <w:rPr>
          <w:b/>
          <w:bCs/>
        </w:rPr>
        <w:t xml:space="preserve"> </w:t>
      </w:r>
      <w:r>
        <w:rPr/>
        <w:t>Add the sentence and where it is!</w:t>
      </w:r>
    </w:p>
    <w:p>
      <w:pPr>
        <w:pStyle w:val="Normal"/>
        <w:rPr/>
      </w:pPr>
      <w:ins w:id="443" w:author="Unknown Author" w:date="2018-04-03T14:09:00Z">
        <w:r>
          <w:rPr/>
        </w:r>
      </w:ins>
    </w:p>
    <w:p>
      <w:pPr>
        <w:pStyle w:val="Normal"/>
        <w:rPr/>
      </w:pPr>
      <w:r>
        <w:rPr/>
      </w:r>
    </w:p>
    <w:p>
      <w:pPr>
        <w:pStyle w:val="Normal"/>
        <w:outlineLvl w:val="0"/>
        <w:rPr>
          <w:b/>
          <w:bCs/>
        </w:rPr>
      </w:pPr>
      <w:r>
        <w:rPr>
          <w:b/>
          <w:bCs/>
        </w:rPr>
        <w:t>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del w:id="444" w:author="Unknown Author" w:date="2018-04-03T16:29:00Z">
        <w:r>
          <w:rPr/>
        </w:r>
      </w:del>
    </w:p>
    <w:p>
      <w:pPr>
        <w:pStyle w:val="Normal"/>
        <w:outlineLvl w:val="0"/>
        <w:rPr/>
      </w:pPr>
      <w:ins w:id="445" w:author="Sandra Arndt" w:date="2018-04-03T14:22:00Z">
        <w:r>
          <w:rPr/>
          <w:t>As stated in the manuscript, OMEN-SED is first and foremost designed for the coupling to ESM</w:t>
        </w:r>
      </w:ins>
      <w:ins w:id="446" w:author="Unknown Author" w:date="2018-04-03T12:51:00Z">
        <w:r>
          <w:rPr/>
          <w:t>s</w:t>
        </w:r>
      </w:ins>
      <w:ins w:id="447" w:author="Sandra Arndt" w:date="2018-04-03T14:22:00Z">
        <w:r>
          <w:rPr/>
          <w:t xml:space="preserve">. </w:t>
        </w:r>
      </w:ins>
      <w:del w:id="448" w:author="Sandra Arndt" w:date="2018-04-03T14:07:00Z">
        <w:r>
          <w:rPr/>
          <w:delText xml:space="preserve">The reviewer is </w:delText>
        </w:r>
      </w:del>
      <w:del w:id="449" w:author="Sandra Arndt" w:date="2018-04-02T11:26:00Z">
        <w:r>
          <w:rPr/>
          <w:delText xml:space="preserve">right </w:delText>
        </w:r>
      </w:del>
      <w:del w:id="450" w:author="Sandra Arndt" w:date="2018-04-03T14:07:00Z">
        <w:r>
          <w:rPr/>
          <w:delText>when recommending caution in the application of the model. Indeed, more</w:delText>
        </w:r>
      </w:del>
      <w:ins w:id="451" w:author="Sandra Arndt" w:date="2018-04-03T14:22:00Z">
        <w:r>
          <w:rPr/>
          <w:t>M</w:t>
        </w:r>
      </w:ins>
      <w:ins w:id="452" w:author="Sandra Arndt" w:date="2018-04-03T14:07:00Z">
        <w:r>
          <w:rPr/>
          <w:t>ore</w:t>
        </w:r>
      </w:ins>
      <w:r>
        <w:rPr/>
        <w:t xml:space="preserve"> specific tuning</w:t>
      </w:r>
      <w:ins w:id="453" w:author="Sandra Arndt" w:date="2018-04-03T14:07:00Z">
        <w:r>
          <w:rPr/>
          <w:t>/adaptation</w:t>
        </w:r>
      </w:ins>
      <w:r>
        <w:rPr/>
        <w:t xml:space="preserve"> is needed if OMEN-SED is used for</w:t>
      </w:r>
      <w:del w:id="454" w:author="Sandra Arndt" w:date="2018-04-03T14:08:00Z">
        <w:r>
          <w:rPr/>
          <w:delText xml:space="preserve"> more</w:delText>
        </w:r>
      </w:del>
      <w:r>
        <w:rPr/>
        <w:t xml:space="preserve"> specific, regional environments</w:t>
      </w:r>
      <w:ins w:id="455" w:author="Sandra Arndt" w:date="2018-04-03T14:08:00Z">
        <w:r>
          <w:rPr/>
          <w:t>, e.g coastal environments</w:t>
        </w:r>
      </w:ins>
      <w:r>
        <w:rPr/>
        <w:t xml:space="preserve">. </w:t>
      </w:r>
    </w:p>
    <w:p>
      <w:pPr>
        <w:pStyle w:val="Normal"/>
        <w:rPr/>
      </w:pPr>
      <w:r>
        <w:rPr/>
        <w:t xml:space="preserve">However, we </w:t>
      </w:r>
      <w:ins w:id="456" w:author="Sandra Arndt" w:date="2018-04-03T14:08:00Z">
        <w:r>
          <w:rPr/>
          <w:t>would like to re-emphasize that the current version of OME</w:t>
        </w:r>
      </w:ins>
      <w:ins w:id="457" w:author="Sandra Arndt" w:date="2018-04-03T14:09:00Z">
        <w:r>
          <w:rPr/>
          <w:t>N</w:t>
        </w:r>
      </w:ins>
      <w:ins w:id="458" w:author="Sandra Arndt" w:date="2018-04-03T14:08:00Z">
        <w:r>
          <w:rPr/>
          <w:t>-SED</w:t>
        </w:r>
      </w:ins>
      <w:ins w:id="459" w:author="Sandra Arndt" w:date="2018-04-03T14:09:00Z">
        <w:r>
          <w:rPr/>
          <w:t xml:space="preserve"> performs well across different depositional environments</w:t>
        </w:r>
      </w:ins>
      <w:ins w:id="460" w:author="Sandra Arndt" w:date="2018-04-03T14:15:00Z">
        <w:r>
          <w:rPr/>
          <w:t xml:space="preserve"> ranging from the coastal to the deep ocean</w:t>
        </w:r>
      </w:ins>
      <w:ins w:id="461" w:author="Sandra Arndt" w:date="2018-04-03T14:09:00Z">
        <w:r>
          <w:rPr/>
          <w:t xml:space="preserve"> as evidenced by the model-data and model-model comparison</w:t>
        </w:r>
      </w:ins>
      <w:ins w:id="462" w:author="Sandra Arndt" w:date="2018-04-03T14:16:00Z">
        <w:r>
          <w:rPr/>
          <w:t>. As outlined in the “</w:t>
        </w:r>
      </w:ins>
      <w:del w:id="463" w:author="Unknown Author" w:date="2018-04-03T12:49:00Z">
        <w:r>
          <w:rPr/>
          <w:delText>Model Scope and Future development</w:delText>
        </w:r>
      </w:del>
      <w:ins w:id="464" w:author="Unknown Author" w:date="2018-04-03T12:49:00Z">
        <w:r>
          <w:rPr/>
          <w:t>Scope of applicability and model limitations</w:t>
        </w:r>
      </w:ins>
      <w:ins w:id="465" w:author="Sandra Arndt" w:date="2018-04-03T14:16:00Z">
        <w:r>
          <w:rPr/>
          <w:t>” section</w:t>
        </w:r>
      </w:ins>
      <w:ins w:id="466" w:author="Sandra Arndt" w:date="2018-04-03T14:08:00Z">
        <w:r>
          <w:rPr/>
          <w:t xml:space="preserve"> </w:t>
        </w:r>
      </w:ins>
      <w:ins w:id="467" w:author="Sandra Arndt" w:date="2018-04-03T14:16:00Z">
        <w:r>
          <w:rPr/>
          <w:t xml:space="preserve">additional developments, such as </w:t>
        </w:r>
      </w:ins>
      <w:ins w:id="468" w:author="Sandra Arndt" w:date="2018-04-03T14:22:00Z">
        <w:r>
          <w:rPr/>
          <w:t xml:space="preserve">adapting </w:t>
        </w:r>
      </w:ins>
      <w:ins w:id="469" w:author="Sandra Arndt" w:date="2018-04-03T14:16:00Z">
        <w:r>
          <w:rPr/>
          <w:t>pseudo-transient dynamics</w:t>
        </w:r>
      </w:ins>
      <w:ins w:id="470" w:author="Sandra Arndt" w:date="2018-04-03T14:17:00Z">
        <w:r>
          <w:rPr/>
          <w:t xml:space="preserve"> will </w:t>
        </w:r>
      </w:ins>
      <w:ins w:id="471" w:author="Sandra Arndt" w:date="2018-04-03T14:19:00Z">
        <w:r>
          <w:rPr/>
          <w:t>further</w:t>
        </w:r>
      </w:ins>
      <w:ins w:id="472" w:author="Sandra Arndt" w:date="2018-04-03T14:17:00Z">
        <w:r>
          <w:rPr/>
          <w:t xml:space="preserve"> </w:t>
        </w:r>
      </w:ins>
      <w:ins w:id="473" w:author="Sandra Arndt" w:date="2018-04-03T14:19:00Z">
        <w:r>
          <w:rPr/>
          <w:t>facilitate the application of</w:t>
        </w:r>
      </w:ins>
      <w:ins w:id="474" w:author="Sandra Arndt" w:date="2018-04-03T14:17:00Z">
        <w:r>
          <w:rPr/>
          <w:t xml:space="preserve"> OMEN-SED</w:t>
        </w:r>
      </w:ins>
      <w:ins w:id="475" w:author="Sandra Arndt" w:date="2018-04-03T14:20:00Z">
        <w:r>
          <w:rPr/>
          <w:t xml:space="preserve"> </w:t>
        </w:r>
      </w:ins>
      <w:ins w:id="476" w:author="Sandra Arndt" w:date="2018-04-03T14:23:00Z">
        <w:r>
          <w:rPr/>
          <w:t>to more dynamic environments. A number of benthic models specifically designed for coastal</w:t>
        </w:r>
      </w:ins>
      <w:ins w:id="477" w:author="Sandra Arndt" w:date="2018-04-03T14:24:00Z">
        <w:r>
          <w:rPr/>
          <w:t>/estuarine</w:t>
        </w:r>
      </w:ins>
      <w:ins w:id="478" w:author="Sandra Arndt" w:date="2018-04-03T14:23:00Z">
        <w:r>
          <w:rPr/>
          <w:t xml:space="preserve"> environments</w:t>
        </w:r>
      </w:ins>
      <w:ins w:id="479" w:author="Sandra Arndt" w:date="2018-04-03T14:24:00Z">
        <w:r>
          <w:rPr/>
          <w:t xml:space="preserve"> (e.g. ERSEM Ruardij and Rapphorst et al., 1997; Arndt and Regnier, 2007) have successfully applied such an approach.</w:t>
        </w:r>
      </w:ins>
      <w:ins w:id="480" w:author="Sandra Arndt" w:date="2018-04-03T14:25:00Z">
        <w:r>
          <w:rPr/>
          <w:t xml:space="preserve"> </w:t>
        </w:r>
      </w:ins>
      <w:ins w:id="481" w:author="Sandra Arndt" w:date="2018-04-03T14:24:00Z">
        <w:r>
          <w:rPr/>
          <w:t xml:space="preserve">We therefore </w:t>
        </w:r>
      </w:ins>
      <w:ins w:id="482" w:author="Sandra Arndt" w:date="2018-04-03T14:25:00Z">
        <w:r>
          <w:rPr/>
          <w:t>maintain our point of view that, in theory, the scope of applicability of OMEN-SED also includes coupling to system-scale estuarine and/or coastal ocean models..</w:t>
        </w:r>
      </w:ins>
    </w:p>
    <w:p>
      <w:pPr>
        <w:pStyle w:val="Normal"/>
        <w:rPr/>
      </w:pPr>
      <w:ins w:id="483" w:author="Sandra Arndt" w:date="2018-04-03T14:20:00Z">
        <w:r>
          <w:rPr/>
          <w:t xml:space="preserve"> </w:t>
        </w:r>
      </w:ins>
      <w:ins w:id="484" w:author="Sandra Arndt" w:date="2018-04-03T14:18:00Z">
        <w:r>
          <w:rPr/>
          <w:t xml:space="preserve"> </w:t>
        </w:r>
      </w:ins>
    </w:p>
    <w:p>
      <w:pPr>
        <w:pStyle w:val="Normal"/>
        <w:rPr/>
      </w:pPr>
      <w:del w:id="485" w:author="Sandra Arndt" w:date="2018-04-03T14:23:00Z">
        <w:r>
          <w:rPr/>
          <w:delText xml:space="preserve">want to re-emphasize that certain model assumptions are required to solve the equation analytically and that we are aware that these assumptions limit the predictive abilities of OMEN-SED for sites where special features are observed. However, OMEN-SED is designed for system/global scale applications and we believe that it is a reasonable assumption to apply OMEN-SED for these purposes. </w:delText>
        </w:r>
      </w:del>
    </w:p>
    <w:p>
      <w:pPr>
        <w:pStyle w:val="Normal"/>
        <w:rPr/>
      </w:pPr>
      <w:del w:id="486" w:author="Unknown Author" w:date="2018-04-03T14:09:00Z">
        <w:r>
          <w:rPr/>
        </w:r>
      </w:del>
    </w:p>
    <w:p>
      <w:pPr>
        <w:pStyle w:val="Normal"/>
        <w:outlineLvl w:val="0"/>
        <w:rPr>
          <w:color w:val="FF0000"/>
        </w:rPr>
      </w:pPr>
      <w:del w:id="487" w:author="Sandra Arndt" w:date="2018-04-03T14:26:00Z">
        <w:r>
          <w:rPr>
            <w:color w:val="FF0000"/>
          </w:rPr>
          <w:delText>DH:</w:delText>
        </w:r>
      </w:del>
    </w:p>
    <w:p>
      <w:pPr>
        <w:pStyle w:val="Normal"/>
        <w:outlineLvl w:val="0"/>
        <w:rPr>
          <w:color w:val="FF0000"/>
        </w:rPr>
      </w:pPr>
      <w:del w:id="488" w:author="Sandra Arndt" w:date="2018-04-03T14:26:00Z">
        <w:r>
          <w:rPr>
            <w:color w:val="FF0000"/>
          </w:rPr>
          <w:delText>Not sure – is the below what you meant:</w:delText>
        </w:r>
      </w:del>
    </w:p>
    <w:p>
      <w:pPr>
        <w:pStyle w:val="Normal"/>
        <w:outlineLvl w:val="0"/>
        <w:rPr/>
      </w:pPr>
      <w:del w:id="489" w:author="Sandra Arndt" w:date="2018-04-03T14:26:00Z">
        <w:r>
          <w:rPr/>
          <w:delText>We also want to stress that very successful coastal, system-scale models such as ERSEM, Gypens et al. (2008), Capet et al. (2016) and Arndt and Regnier (2007) make assumptions about the shape of the down-core solid phase profiles. This assumption can be easily  relieved with the relaxation term - as suggested in the limitations section.</w:delText>
        </w:r>
      </w:del>
    </w:p>
    <w:p>
      <w:pPr>
        <w:pStyle w:val="Normal"/>
        <w:outlineLvl w:val="0"/>
        <w:rPr/>
      </w:pPr>
      <w:del w:id="490" w:author="Unknown Author" w:date="2018-04-03T14:09:00Z">
        <w:r>
          <w:rPr/>
        </w:r>
      </w:del>
    </w:p>
    <w:p>
      <w:pPr>
        <w:pStyle w:val="Normal"/>
        <w:outlineLvl w:val="0"/>
        <w:rPr/>
      </w:pPr>
      <w:r>
        <w:rPr/>
      </w:r>
    </w:p>
    <w:p>
      <w:pPr>
        <w:pStyle w:val="Normal"/>
        <w:outlineLvl w:val="0"/>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b/>
          <w:bCs/>
          <w:color w:val="009933"/>
        </w:rPr>
        <w:t>TODO:</w:t>
      </w:r>
      <w:r>
        <w:rPr/>
        <w:t xml:space="preserve"> Will be changed anyway as Section 4 will probably change quite a bit...</w:t>
      </w:r>
    </w:p>
    <w:p>
      <w:pPr>
        <w:pStyle w:val="Normal"/>
        <w:rPr>
          <w:color w:val="009933"/>
        </w:rPr>
      </w:pPr>
      <w:r>
        <w:rPr>
          <w:color w:val="009933"/>
        </w:rPr>
      </w:r>
    </w:p>
    <w:p>
      <w:pPr>
        <w:pStyle w:val="Normal"/>
        <w:rPr/>
      </w:pPr>
      <w:r>
        <w:rPr/>
        <w:t>This is a misunderstanding</w:t>
      </w:r>
      <w:ins w:id="491" w:author="Sandra Arndt" w:date="2018-04-03T14:27:00Z">
        <w:r>
          <w:rPr/>
          <w:t>. We do not argue that model results “confirm” the reactivity-age link</w:t>
        </w:r>
      </w:ins>
      <w:ins w:id="492" w:author="Sandra Arndt" w:date="2018-04-03T14:30:00Z">
        <w:r>
          <w:rPr/>
          <w:t>. We</w:t>
        </w:r>
      </w:ins>
      <w:ins w:id="493" w:author="Sandra Arndt" w:date="2018-04-03T14:27:00Z">
        <w:r>
          <w:rPr/>
          <w:t xml:space="preserve"> </w:t>
        </w:r>
      </w:ins>
      <w:ins w:id="494" w:author="Sandra Arndt" w:date="2018-04-03T14:28:00Z">
        <w:r>
          <w:rPr/>
          <w:t xml:space="preserve">wanted to emphasize </w:t>
        </w:r>
      </w:ins>
      <w:ins w:id="495" w:author="Sandra Arndt" w:date="2018-04-03T14:30:00Z">
        <w:r>
          <w:rPr/>
          <w:t xml:space="preserve">these results confirm </w:t>
        </w:r>
      </w:ins>
      <w:ins w:id="496" w:author="Sandra Arndt" w:date="2018-04-03T14:28:00Z">
        <w:r>
          <w:rPr/>
          <w:t xml:space="preserve">that </w:t>
        </w:r>
      </w:ins>
      <w:ins w:id="497" w:author="Sandra Arndt" w:date="2018-04-03T14:29:00Z">
        <w:r>
          <w:rPr/>
          <w:t>reducing the continuous distribution of organic matter reactivities into two distinct reactivity classes (</w:t>
        </w:r>
      </w:ins>
      <w:ins w:id="498" w:author="Sandra Arndt" w:date="2018-04-03T14:30:00Z">
        <w:r>
          <w:rPr/>
          <w:t>2G Model</w:t>
        </w:r>
      </w:ins>
      <w:ins w:id="499" w:author="Sandra Arndt" w:date="2018-04-03T14:29:00Z">
        <w:r>
          <w:rPr/>
          <w:t>)</w:t>
        </w:r>
      </w:ins>
      <w:ins w:id="500" w:author="Sandra Arndt" w:date="2018-04-03T14:30:00Z">
        <w:r>
          <w:rPr/>
          <w:t xml:space="preserve"> requires </w:t>
        </w:r>
      </w:ins>
      <w:del w:id="501" w:author="Sandra Arndt" w:date="2018-04-03T14:27:00Z">
        <w:r>
          <w:rPr/>
          <w:delText>,</w:delText>
        </w:r>
      </w:del>
      <w:del w:id="502" w:author="Sandra Arndt" w:date="2018-04-03T14:28:00Z">
        <w:r>
          <w:rPr/>
          <w:delText xml:space="preserve"> </w:delText>
        </w:r>
      </w:del>
      <w:del w:id="503" w:author="Sandra Arndt" w:date="2018-04-03T14:31:00Z">
        <w:r>
          <w:rPr/>
          <w:delText xml:space="preserve">we do not argue that depth dependent k-f relationship works, we wanted to say that our results confirm that </w:delText>
        </w:r>
      </w:del>
      <w:r>
        <w:rPr/>
        <w:t xml:space="preserve">different k-f values for shallow vs deep ocean sediments </w:t>
      </w:r>
      <w:del w:id="504" w:author="Sandra Arndt" w:date="2018-04-03T14:31:00Z">
        <w:r>
          <w:rPr/>
          <w:delText xml:space="preserve">are needed </w:delText>
        </w:r>
      </w:del>
      <w:r>
        <w:rPr/>
        <w:t xml:space="preserve">because of the largely different </w:t>
      </w:r>
      <w:ins w:id="505" w:author="Sandra Arndt" w:date="2018-04-03T14:31:00Z">
        <w:r>
          <w:rPr/>
          <w:t xml:space="preserve">reaction </w:t>
        </w:r>
      </w:ins>
      <w:r>
        <w:rPr/>
        <w:t>timescales involved</w:t>
      </w:r>
      <w:ins w:id="506" w:author="Sandra Arndt" w:date="2018-04-03T14:31:00Z">
        <w:r>
          <w:rPr/>
          <w:t xml:space="preserve"> (also see Fig. </w:t>
        </w:r>
      </w:ins>
      <w:del w:id="507" w:author="Unknown Author" w:date="2018-04-03T12:59:00Z">
        <w:r>
          <w:rPr/>
          <w:delText>XXX</w:delText>
        </w:r>
      </w:del>
      <w:ins w:id="508" w:author="Unknown Author" w:date="2018-04-03T12:59:00Z">
        <w:r>
          <w:rPr/>
          <w:t>10</w:t>
        </w:r>
      </w:ins>
      <w:ins w:id="509" w:author="Sandra Arndt" w:date="2018-04-03T14:31:00Z">
        <w:r>
          <w:rPr/>
          <w:t>)</w:t>
        </w:r>
      </w:ins>
      <w:r>
        <w:rPr/>
        <w:t xml:space="preserve">. </w:t>
      </w:r>
      <w:ins w:id="510" w:author="Sandra Arndt" w:date="2018-04-03T14:31:00Z">
        <w:r>
          <w:rPr/>
          <w:t xml:space="preserve">To clarify, </w:t>
        </w:r>
      </w:ins>
      <w:del w:id="511" w:author="Sandra Arndt" w:date="2018-04-03T14:31:00Z">
        <w:r>
          <w:rPr/>
          <w:delText xml:space="preserve">We </w:delText>
        </w:r>
      </w:del>
      <w:ins w:id="512" w:author="Sandra Arndt" w:date="2018-04-03T14:31:00Z">
        <w:r>
          <w:rPr/>
          <w:t xml:space="preserve">we </w:t>
        </w:r>
      </w:ins>
      <w:r>
        <w:rPr/>
        <w:t>rephrased the sentence</w:t>
      </w:r>
      <w:del w:id="513" w:author="Sandra Arndt" w:date="2018-04-03T14:31:00Z">
        <w:r>
          <w:rPr/>
          <w:delText xml:space="preserve"> to</w:delText>
        </w:r>
      </w:del>
      <w:r>
        <w:rPr/>
        <w:t>:</w:t>
      </w:r>
    </w:p>
    <w:p>
      <w:pPr>
        <w:pStyle w:val="Normal"/>
        <w:rPr/>
      </w:pPr>
      <w:r>
        <w:rPr/>
      </w:r>
    </w:p>
    <w:p>
      <w:pPr>
        <w:pStyle w:val="Normal"/>
        <w:rPr/>
      </w:pPr>
      <w:r>
        <w:rPr/>
        <w:t>“</w:t>
      </w:r>
      <w:r>
        <w:rPr/>
        <w:t xml:space="preserve">A comparison between simulated OM contents and observations indicates that </w:t>
      </w:r>
      <w:ins w:id="514" w:author="Sandra Arndt" w:date="2018-04-03T14:32:00Z">
        <w:r>
          <w:rPr/>
          <w:t xml:space="preserve">a </w:t>
        </w:r>
      </w:ins>
      <w:r>
        <w:rPr/>
        <w:t>depth dependent k-f relationship</w:t>
      </w:r>
      <w:del w:id="515" w:author="Sandra Arndt" w:date="2018-04-03T14:32:00Z">
        <w:r>
          <w:rPr/>
          <w:delText>s</w:delText>
        </w:r>
      </w:del>
      <w:r>
        <w:rPr/>
        <w:t xml:space="preserve"> provide</w:t>
      </w:r>
      <w:ins w:id="516" w:author="Sandra Arndt" w:date="2018-04-03T14:32:00Z">
        <w:r>
          <w:rPr/>
          <w:t>s</w:t>
        </w:r>
      </w:ins>
      <w:r>
        <w:rPr/>
        <w:t xml:space="preserve"> the best fit </w:t>
      </w:r>
      <w:del w:id="517" w:author="Sandra Arndt" w:date="2018-04-03T14:33:00Z">
        <w:r>
          <w:rPr>
            <w:b/>
            <w:bCs/>
          </w:rPr>
          <w:delText xml:space="preserve">in our model </w:delText>
        </w:r>
      </w:del>
      <w:r>
        <w:rPr/>
        <w:t>(Section 4.2.2)</w:t>
      </w:r>
      <w:ins w:id="518" w:author="Sandra Arndt" w:date="2018-04-03T14:33:00Z">
        <w:r>
          <w:rPr/>
          <w:t>. These results</w:t>
        </w:r>
      </w:ins>
      <w:del w:id="519" w:author="Sandra Arndt" w:date="2018-04-03T14:33:00Z">
        <w:r>
          <w:rPr/>
          <w:delText>,</w:delText>
        </w:r>
      </w:del>
      <w:r>
        <w:rPr/>
        <w:t xml:space="preserve"> confirm</w:t>
      </w:r>
      <w:ins w:id="520" w:author="Sandra Arndt" w:date="2018-04-03T14:33:00Z">
        <w:r>
          <w:rPr/>
          <w:t xml:space="preserve"> that </w:t>
        </w:r>
      </w:ins>
      <w:del w:id="521" w:author="Sandra Arndt" w:date="2018-04-03T14:33:00Z">
        <w:r>
          <w:rPr/>
          <w:delText>ing</w:delText>
        </w:r>
      </w:del>
      <w:r>
        <w:rPr/>
        <w:t xml:space="preserve"> </w:t>
      </w:r>
      <w:ins w:id="522" w:author="Sandra Arndt" w:date="2018-04-03T14:33:00Z">
        <w:r>
          <w:rPr/>
          <w:t xml:space="preserve">reducing the continuous distribution of organic matter reactivities into two distinct reactivity classes (2G Model) requires different k-f values for shallow vs deep ocean sediments because of the largely different reaction timescales involved (also see Fig. </w:t>
        </w:r>
      </w:ins>
      <w:del w:id="523" w:author="Unknown Author" w:date="2018-04-03T12:59:00Z">
        <w:r>
          <w:rPr/>
          <w:delText>XXX</w:delText>
        </w:r>
      </w:del>
      <w:ins w:id="524" w:author="Unknown Author" w:date="2018-04-03T12:59:00Z">
        <w:r>
          <w:rPr/>
          <w:t>10</w:t>
        </w:r>
      </w:ins>
      <w:ins w:id="525" w:author="Sandra Arndt" w:date="2018-04-03T14:33:00Z">
        <w:r>
          <w:rPr/>
          <w:t>,</w:t>
        </w:r>
      </w:ins>
      <w:del w:id="526" w:author="Sandra Arndt" w:date="2018-04-03T14:33:00Z">
        <w:r>
          <w:rPr>
            <w:b/>
            <w:bCs/>
          </w:rPr>
          <w:delText xml:space="preserve">the established age-reactivity relationship as presented in our </w:delText>
        </w:r>
      </w:del>
      <w:del w:id="527" w:author="Sandra Arndt" w:date="2018-04-03T14:33:00Z">
        <w:r>
          <w:rPr/>
          <w:delText>more theoretical considerations regarding the different time and reactivity scales that need to be considered (see</w:delText>
        </w:r>
      </w:del>
      <w:r>
        <w:rPr/>
        <w:t xml:space="preserve"> Section 4.2). ”</w:t>
      </w:r>
    </w:p>
    <w:p>
      <w:pPr>
        <w:pStyle w:val="Normal"/>
        <w:rPr/>
      </w:pPr>
      <w:r>
        <w:rPr/>
      </w:r>
    </w:p>
    <w:p>
      <w:pPr>
        <w:pStyle w:val="Normal"/>
        <w:rPr/>
      </w:pPr>
      <w:del w:id="528" w:author="Sandra Arndt" w:date="2018-04-03T14:33:00Z">
        <w:r>
          <w:rPr/>
          <w:delText>Sandra:</w:delText>
        </w:r>
      </w:del>
    </w:p>
    <w:p>
      <w:pPr>
        <w:pStyle w:val="Normal"/>
        <w:rPr/>
      </w:pPr>
      <w:del w:id="529" w:author="Sandra Arndt" w:date="2018-04-03T14:33:00Z">
        <w:r>
          <w:rPr/>
          <w:delText xml:space="preserve">Don’t be such a wimp! He misunderstood this That is not what is meant here!!! Probably need to reformulate this. We do not argue that k-f works, we say that this confirms that you need different k-f values for shallow vs deep because of the largely different timescales involved. </w:delText>
        </w:r>
      </w:del>
    </w:p>
    <w:p>
      <w:pPr>
        <w:pStyle w:val="Normal"/>
        <w:rPr/>
      </w:pPr>
      <w:del w:id="530" w:author="Unknown Author" w:date="2018-04-03T16:30:00Z">
        <w:r>
          <w:rPr/>
        </w:r>
      </w:del>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r>
    </w:p>
    <w:p>
      <w:pPr>
        <w:pStyle w:val="Normal"/>
        <w:rPr/>
      </w:pPr>
      <w:r>
        <w:rPr/>
        <w:t xml:space="preserve">“ </w:t>
      </w:r>
      <w:r>
        <w:rPr>
          <w:i/>
          <w:rPrChange w:id="0" w:author="" w:date="0-00-00T00:00:00Z"/>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del w:id="532" w:author="Unknown Author" w:date="2018-04-03T14:09:00Z">
        <w:r>
          <w:rPr/>
        </w:r>
      </w:del>
    </w:p>
    <w:p>
      <w:pPr>
        <w:pStyle w:val="Normal"/>
        <w:rPr/>
      </w:pPr>
      <w:del w:id="533" w:author="Unknown Author" w:date="2018-04-03T14:09:00Z">
        <w:r>
          <w:rPr/>
        </w:r>
      </w:del>
    </w:p>
    <w:p>
      <w:pPr>
        <w:pStyle w:val="Normal"/>
        <w:outlineLvl w:val="0"/>
        <w:rPr/>
      </w:pPr>
      <w:del w:id="534" w:author="Unknown Author" w:date="2018-04-03T13:03:00Z">
        <w:r>
          <w:rPr/>
          <w:delText xml:space="preserve"> </w:delText>
        </w:r>
      </w:del>
      <w:del w:id="535" w:author="Sandra Arndt" w:date="2018-04-03T14:35:00Z">
        <w:r>
          <w:rPr/>
          <w:delText xml:space="preserve">The reviewer is correct </w:delText>
        </w:r>
      </w:del>
      <w:del w:id="536" w:author="Sandra Arndt" w:date="2018-04-03T14:34:00Z">
        <w:r>
          <w:rPr/>
          <w:delText xml:space="preserve">when saying </w:delText>
        </w:r>
      </w:del>
      <w:del w:id="537" w:author="Sandra Arndt" w:date="2018-04-03T14:35:00Z">
        <w:r>
          <w:rPr/>
          <w:delText xml:space="preserve">that the validation of the coupled model requires more work. However, our objective was not to </w:delText>
        </w:r>
      </w:del>
      <w:del w:id="538" w:author="Sandra Arndt" w:date="2018-04-03T14:35:00Z">
        <w:r>
          <w:rPr>
            <w:b/>
            <w:bCs/>
          </w:rPr>
          <w:delText>validate</w:delText>
        </w:r>
      </w:del>
      <w:del w:id="539" w:author="Sandra Arndt" w:date="2018-04-03T14:35:00Z">
        <w:r>
          <w:rPr/>
          <w:delText xml:space="preserve"> the coupled model as mentioned in the comment. As stated in the manuscript (page 45): </w:delText>
        </w:r>
      </w:del>
    </w:p>
    <w:p>
      <w:pPr>
        <w:pStyle w:val="Normal"/>
        <w:outlineLvl w:val="0"/>
        <w:rPr/>
      </w:pPr>
      <w:del w:id="540" w:author="Unknown Author" w:date="2018-04-03T13:03:00Z">
        <w:r>
          <w:rPr/>
          <w:delText xml:space="preserve">“ </w:delText>
        </w:r>
      </w:del>
      <w:del w:id="541" w:author="Unknown Author" w:date="2018-04-03T13:03:00Z">
        <w:r>
          <w:rPr/>
          <w:delTex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delText>
        </w:r>
      </w:del>
    </w:p>
    <w:p>
      <w:pPr>
        <w:pStyle w:val="Normal"/>
        <w:outlineLvl w:val="0"/>
        <w:rPr/>
      </w:pPr>
      <w:r>
        <w:rPr/>
        <w:t>We think</w:t>
      </w:r>
      <w:ins w:id="542" w:author="Sandra Arndt" w:date="2018-04-03T14:35:00Z">
        <w:r>
          <w:rPr/>
          <w:t xml:space="preserve"> that </w:t>
        </w:r>
      </w:ins>
      <w:ins w:id="543" w:author="Sandra Arndt" w:date="2018-04-03T14:36:00Z">
        <w:r>
          <w:rPr/>
          <w:t>demonstrating</w:t>
        </w:r>
      </w:ins>
      <w:ins w:id="544" w:author="Sandra Arndt" w:date="2018-04-03T14:35:00Z">
        <w:r>
          <w:rPr/>
          <w:t xml:space="preserve"> how OMEN-SED can be coupled to an ESM and </w:t>
        </w:r>
      </w:ins>
      <w:del w:id="545" w:author="Sandra Arndt" w:date="2018-04-03T14:35:00Z">
        <w:r>
          <w:rPr/>
          <w:delText>,</w:delText>
        </w:r>
      </w:del>
      <w:del w:id="546" w:author="Sandra Arndt" w:date="2018-04-03T14:36:00Z">
        <w:r>
          <w:rPr/>
          <w:delText xml:space="preserve"> demonstrating</w:delText>
        </w:r>
      </w:del>
      <w:ins w:id="547" w:author="Sandra Arndt" w:date="2018-04-03T14:36:00Z">
        <w:r>
          <w:rPr/>
          <w:t>illustrating the type of output/information generated by OMEN-SED within such a coupling</w:t>
        </w:r>
      </w:ins>
      <w:ins w:id="548" w:author="Sandra Arndt" w:date="2018-04-03T14:37:00Z">
        <w:r>
          <w:rPr/>
          <w:t xml:space="preserve"> </w:t>
        </w:r>
      </w:ins>
      <w:del w:id="549" w:author="Sandra Arndt" w:date="2018-04-03T14:37:00Z">
        <w:r>
          <w:rPr/>
          <w:delText xml:space="preserve"> the successful coupling of OMEN-SED to an ESM is</w:delText>
        </w:r>
      </w:del>
      <w:ins w:id="550" w:author="Sandra Arndt" w:date="2018-04-03T14:37:00Z">
        <w:r>
          <w:rPr/>
          <w:t>is</w:t>
        </w:r>
      </w:ins>
      <w:r>
        <w:rPr/>
        <w:t xml:space="preserve"> </w:t>
      </w:r>
      <w:del w:id="551" w:author="Sandra Arndt" w:date="2018-04-03T14:37:00Z">
        <w:r>
          <w:rPr/>
          <w:delText>very important</w:delText>
        </w:r>
      </w:del>
      <w:ins w:id="552" w:author="Sandra Arndt" w:date="2018-04-03T14:37:00Z">
        <w:r>
          <w:rPr/>
          <w:t>a central aspect of the model description paper</w:t>
        </w:r>
      </w:ins>
      <w:del w:id="553" w:author="Sandra Arndt" w:date="2018-04-03T14:37:00Z">
        <w:r>
          <w:rPr/>
          <w:delText xml:space="preserve"> for the paper</w:delText>
        </w:r>
      </w:del>
      <w:r>
        <w:rPr/>
        <w:t xml:space="preserve">. </w:t>
      </w:r>
    </w:p>
    <w:p>
      <w:pPr>
        <w:pStyle w:val="Normal"/>
        <w:rPr/>
      </w:pPr>
      <w:r>
        <w:rPr/>
        <w:t>However, we are fine with trimming down this section (as in the re-submitted version)</w:t>
      </w:r>
      <w:ins w:id="554" w:author="Sandra Arndt" w:date="2018-04-03T14:38:00Z">
        <w:r>
          <w:rPr/>
          <w:t xml:space="preserve">. </w:t>
        </w:r>
      </w:ins>
      <w:del w:id="555" w:author="Sandra Arndt" w:date="2018-04-03T14:38:00Z">
        <w:r>
          <w:rPr/>
          <w:delText xml:space="preserve"> and w</w:delText>
        </w:r>
      </w:del>
      <w:ins w:id="556" w:author="Sandra Arndt" w:date="2018-04-03T14:38:00Z">
        <w:r>
          <w:rPr/>
          <w:t>W</w:t>
        </w:r>
      </w:ins>
      <w:r>
        <w:rPr/>
        <w:t>e will discuss an improved model-data analysis (also using observations of SWI-fluxes) in a follow-up publication (as also suggested by reviewer #3 K. Wallmann).</w:t>
      </w:r>
    </w:p>
    <w:p>
      <w:pPr>
        <w:pStyle w:val="Normal"/>
        <w:rPr/>
      </w:pPr>
      <w:r>
        <w:rPr/>
      </w:r>
    </w:p>
    <w:p>
      <w:pPr>
        <w:pStyle w:val="Normal"/>
        <w:rPr/>
      </w:pPr>
      <w:r>
        <w:rPr/>
      </w:r>
    </w:p>
    <w:p>
      <w:pPr>
        <w:pStyle w:val="Normal"/>
        <w:outlineLvl w:val="0"/>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Most of the figures have been </w:t>
      </w:r>
      <w:del w:id="557" w:author="Sandra Arndt" w:date="2018-04-03T14:39:00Z">
        <w:r>
          <w:rPr/>
          <w:delText xml:space="preserve">deleted </w:delText>
        </w:r>
      </w:del>
      <w:ins w:id="558" w:author="Sandra Arndt" w:date="2018-04-03T14:39:00Z">
        <w:r>
          <w:rPr/>
          <w:t xml:space="preserve">removed </w:t>
        </w:r>
      </w:ins>
      <w:r>
        <w:rPr/>
        <w:t>from the paper. In the remaining figures the statistics are calculated for the actual model/data points.</w:t>
      </w:r>
    </w:p>
    <w:p>
      <w:pPr>
        <w:pStyle w:val="Normal"/>
        <w:rPr/>
      </w:pPr>
      <w:r>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Comment:</w:t>
      </w:r>
    </w:p>
    <w:p>
      <w:pPr>
        <w:pStyle w:val="Normal"/>
        <w:shd w:fill="FFFFFF" w:val="clear"/>
        <w:rPr/>
      </w:pPr>
      <w:r>
        <w:rPr/>
        <w:t>- the fraction of POC buried is defined as the</w:t>
      </w:r>
      <w:ins w:id="559" w:author="Unknown Author" w:date="2018-04-03T13:07:00Z">
        <w:r>
          <w:rPr/>
          <w:t xml:space="preserve"> </w:t>
        </w:r>
      </w:ins>
      <w:ins w:id="560" w:author="Unknown Author" w:date="2018-04-03T13:07:00Z">
        <w:r>
          <w:rPr>
            <w:shd w:fill="FFFFFF" w:val="clear"/>
          </w:rPr>
          <w:t>POC at z=0</w:t>
        </w:r>
      </w:ins>
      <w:del w:id="561" w:author="Unknown Author" w:date="2018-04-03T13:07:00Z">
        <w:r>
          <w:rPr>
            <w:shd w:fill="FFFFFF" w:val="clear"/>
          </w:rPr>
          <w:delText xml:space="preserve"> POC at z=0 </w:delText>
        </w:r>
      </w:del>
      <w:ins w:id="562" w:author="Unknown Author" w:date="2018-04-03T13:07:00Z">
        <w:r>
          <w:rPr>
            <w:shd w:fill="FFFFFF" w:val="clear"/>
          </w:rPr>
          <w:t xml:space="preserve"> </w:t>
        </w:r>
      </w:ins>
      <w:r>
        <w:rPr>
          <w:shd w:fill="FFFFFF" w:val="clear"/>
        </w:rPr>
        <w:commentReference w:id="8"/>
      </w:r>
      <w:r>
        <w:rPr>
          <w:shd w:fill="FFFFFF" w:val="clear"/>
          <w:rPrChange w:id="0" w:author="" w:date="0-00-00T00:00:00Z"/>
        </w:rPr>
        <w:t>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 xml:space="preserve">We decided to calculate the fraction of POC preserved dependent on the concentrations of POC at z=0 and z=zinf mainly because this </w:t>
      </w:r>
      <w:del w:id="564" w:author="Sandra Arndt" w:date="2018-04-03T14:40:00Z">
        <w:r>
          <w:rPr/>
          <w:delText>is the value we give back to</w:delText>
        </w:r>
      </w:del>
      <w:ins w:id="565" w:author="Sandra Arndt" w:date="2018-04-03T14:40:00Z">
        <w:r>
          <w:rPr/>
          <w:t>information is required by</w:t>
        </w:r>
      </w:ins>
      <w:r>
        <w:rPr/>
        <w:t xml:space="preserve"> cGENIE.</w:t>
      </w:r>
      <w:ins w:id="566" w:author="Unknown Author" w:date="2018-04-03T13:06:00Z">
        <w:r>
          <w:rPr/>
          <w:t xml:space="preserve"> Also POC at z=0 is </w:t>
        </w:r>
      </w:ins>
      <w:ins w:id="567" w:author="Unknown Author" w:date="2018-04-03T13:06:00Z">
        <w:r>
          <w:rPr>
            <w:b w:val="false"/>
            <w:i w:val="false"/>
            <w:sz w:val="24"/>
          </w:rPr>
          <w:t xml:space="preserve">calculated on the </w:t>
        </w:r>
      </w:ins>
      <w:ins w:id="568" w:author="Unknown Author" w:date="2018-04-03T13:06:00Z">
        <w:r>
          <w:rPr/>
          <w:t>basis of the flux provided by cGENIE, therefore does include advection-dispersion-reaction. .</w:t>
        </w:r>
      </w:ins>
    </w:p>
    <w:p>
      <w:pPr>
        <w:pStyle w:val="Normal"/>
        <w:rPr/>
      </w:pPr>
      <w:r>
        <w:rPr/>
      </w:r>
    </w:p>
    <w:p>
      <w:pPr>
        <w:pStyle w:val="Normal"/>
        <w:outlineLvl w:val="0"/>
        <w:rPr>
          <w:b/>
          <w:bCs/>
        </w:rPr>
      </w:pPr>
      <w:r>
        <w:rPr>
          <w:b/>
          <w:bCs/>
        </w:rPr>
        <w:t>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The text on page 10, line 18 has been changed and a reference to Eq. 51 has been added:</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ins w:id="569" w:author="Sandra Arndt" w:date="2018-04-03T14:42:00Z">
        <w:r>
          <w:rPr>
            <w:i/>
            <w:iCs/>
          </w:rPr>
          <w:t>When OMEN-SED is coupled to an ESM</w:t>
        </w:r>
      </w:ins>
      <w:ins w:id="570" w:author="Sandra Arndt" w:date="2018-04-03T14:43:00Z">
        <w:r>
          <w:rPr>
            <w:b/>
            <w:bCs/>
            <w:i/>
            <w:iCs/>
          </w:rPr>
          <w:t xml:space="preserve">, </w:t>
        </w:r>
      </w:ins>
      <w:del w:id="571" w:author="Sandra Arndt" w:date="2018-04-03T14:42:00Z">
        <w:r>
          <w:rPr>
            <w:b/>
            <w:bCs/>
            <w:i/>
            <w:iCs/>
          </w:rPr>
          <w:delText>(</w:delText>
        </w:r>
      </w:del>
      <w:del w:id="572" w:author="Sandra Arndt" w:date="2018-04-03T14:43:00Z">
        <w:r>
          <w:rPr>
            <w:b/>
            <w:bCs/>
            <w:i/>
            <w:iCs/>
          </w:rPr>
          <w:delText>In case OMEN-SED has to deal with</w:delText>
        </w:r>
      </w:del>
      <w:r>
        <w:rPr>
          <w:b/>
          <w:bCs/>
          <w:i/>
          <w:iCs/>
        </w:rPr>
        <w:t xml:space="preserve"> </w:t>
      </w:r>
      <w:del w:id="573" w:author="Sandra Arndt" w:date="2018-04-03T14:43:00Z">
        <w:r>
          <w:rPr>
            <w:b/>
            <w:bCs/>
            <w:i/>
            <w:iCs/>
          </w:rPr>
          <w:delText xml:space="preserve">a </w:delText>
        </w:r>
      </w:del>
      <w:ins w:id="574" w:author="Sandra Arndt" w:date="2018-04-03T14:43:00Z">
        <w:r>
          <w:rPr>
            <w:b/>
            <w:bCs/>
            <w:i/>
            <w:iCs/>
          </w:rPr>
          <w:t xml:space="preserve">the </w:t>
        </w:r>
      </w:ins>
      <w:r>
        <w:rPr>
          <w:b/>
          <w:bCs/>
          <w:i/>
          <w:iCs/>
        </w:rPr>
        <w:t xml:space="preserve">POC depositional flux from </w:t>
      </w:r>
      <w:ins w:id="575" w:author="Sandra Arndt" w:date="2018-04-03T14:43:00Z">
        <w:r>
          <w:rPr>
            <w:b/>
            <w:bCs/>
            <w:i/>
            <w:iCs/>
          </w:rPr>
          <w:t>the</w:t>
        </w:r>
      </w:ins>
      <w:del w:id="576" w:author="Sandra Arndt" w:date="2018-04-03T14:43:00Z">
        <w:r>
          <w:rPr>
            <w:b/>
            <w:bCs/>
            <w:i/>
            <w:iCs/>
          </w:rPr>
          <w:delText>a</w:delText>
        </w:r>
      </w:del>
      <w:r>
        <w:rPr>
          <w:b/>
          <w:bCs/>
          <w:i/>
          <w:iCs/>
        </w:rPr>
        <w:t xml:space="preserve"> coupled ocean model</w:t>
      </w:r>
      <w:ins w:id="577" w:author="Sandra Arndt" w:date="2018-04-03T14:43:00Z">
        <w:r>
          <w:rPr>
            <w:b/>
            <w:bCs/>
            <w:i/>
            <w:iCs/>
          </w:rPr>
          <w:t xml:space="preserve"> is converted to a concentration</w:t>
        </w:r>
      </w:ins>
      <w:del w:id="578" w:author="Sandra Arndt" w:date="2018-04-03T14:43:00Z">
        <w:r>
          <w:rPr>
            <w:b/>
            <w:bCs/>
            <w:i/>
            <w:iCs/>
          </w:rPr>
          <w:delText>, the corresponding SWI concentrations can be calculated</w:delText>
        </w:r>
      </w:del>
      <w:r>
        <w:rPr>
          <w:b/>
          <w:bCs/>
          <w:i/>
          <w:iCs/>
        </w:rPr>
        <w:t xml:space="preserve"> by solving the flux divergence equation (51).</w:t>
      </w:r>
      <w:r>
        <w:rPr>
          <w:i/>
          <w:iCs/>
        </w:rPr>
        <w:t>”</w:t>
      </w:r>
    </w:p>
    <w:p>
      <w:pPr>
        <w:pStyle w:val="Normal"/>
        <w:rPr/>
      </w:pPr>
      <w:ins w:id="579" w:author="Unknown Author" w:date="2018-04-03T16:30:00Z">
        <w:r>
          <w:rPr/>
        </w:r>
      </w:ins>
    </w:p>
    <w:p>
      <w:pPr>
        <w:pStyle w:val="Normal"/>
        <w:rPr/>
      </w:pPr>
      <w:r>
        <w:rPr/>
      </w:r>
    </w:p>
    <w:p>
      <w:pPr>
        <w:pStyle w:val="Normal"/>
        <w:outlineLvl w:val="0"/>
        <w:rPr>
          <w:b/>
          <w:bCs/>
        </w:rPr>
      </w:pPr>
      <w:r>
        <w:rPr>
          <w:b/>
          <w:bCs/>
        </w:rPr>
        <w:t>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thank the reviewer for highlighting this. The lines have been deleted.</w:t>
      </w:r>
    </w:p>
    <w:p>
      <w:pPr>
        <w:pStyle w:val="Normal"/>
        <w:rPr/>
      </w:pPr>
      <w:r>
        <w:rPr/>
      </w:r>
    </w:p>
    <w:p>
      <w:pPr>
        <w:pStyle w:val="Normal"/>
        <w:outlineLvl w:val="0"/>
        <w:rPr>
          <w:b/>
          <w:bCs/>
        </w:rPr>
      </w:pPr>
      <w:r>
        <w:rPr>
          <w:b/>
          <w:bCs/>
        </w:rPr>
        <w:t>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w:t>
      </w:r>
    </w:p>
    <w:p>
      <w:pPr>
        <w:pStyle w:val="Normal"/>
        <w:rPr/>
      </w:pPr>
      <w:r>
        <w:rPr/>
      </w:r>
    </w:p>
    <w:p>
      <w:pPr>
        <w:pStyle w:val="Normal"/>
        <w:outlineLvl w:val="0"/>
        <w:rPr>
          <w:b/>
          <w:bCs/>
        </w:rPr>
      </w:pPr>
      <w:r>
        <w:rPr>
          <w:b/>
          <w:bCs/>
        </w:rPr>
        <w:t>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 xml:space="preserve">Yes, </w:t>
      </w:r>
      <w:del w:id="580" w:author="Sandra Arndt" w:date="2018-04-03T14:43:00Z">
        <w:r>
          <w:rPr/>
          <w:delText>the reviewer is correct about the meaning of the dashed vertical arrow</w:delText>
        </w:r>
      </w:del>
      <w:ins w:id="581" w:author="Sandra Arndt" w:date="2018-04-03T14:43:00Z">
        <w:r>
          <w:rPr/>
          <w:t>it does indicate locations of zbio</w:t>
        </w:r>
      </w:ins>
      <w:r>
        <w:rPr/>
        <w:t xml:space="preserve">. We added this to the caption of Figure 3. </w:t>
      </w:r>
      <w:del w:id="582" w:author="Sandra Arndt" w:date="2018-04-03T14:44:00Z">
        <w:r>
          <w:rPr/>
          <w:delText>We hope</w:delText>
        </w:r>
      </w:del>
      <w:ins w:id="583" w:author="Sandra Arndt" w:date="2018-04-03T14:44:00Z">
        <w:r>
          <w:rPr/>
          <w:t>However, we strongly believe that</w:t>
        </w:r>
      </w:ins>
      <w:del w:id="584" w:author="Sandra Arndt" w:date="2018-04-03T14:44:00Z">
        <w:r>
          <w:rPr/>
          <w:delText>,</w:delText>
        </w:r>
      </w:del>
      <w:r>
        <w:rPr/>
        <w:t xml:space="preserve"> Figure 3 </w:t>
      </w:r>
      <w:del w:id="585" w:author="Sandra Arndt" w:date="2018-04-03T14:44:00Z">
        <w:r>
          <w:rPr/>
          <w:delText>may help some to understand</w:delText>
        </w:r>
      </w:del>
      <w:ins w:id="586" w:author="Sandra Arndt" w:date="2018-04-03T14:44:00Z">
        <w:r>
          <w:rPr/>
          <w:t>illustrates</w:t>
        </w:r>
      </w:ins>
      <w:r>
        <w:rPr/>
        <w:t xml:space="preserve"> the bioturbation boundary problem</w:t>
      </w:r>
      <w:ins w:id="587" w:author="Sandra Arndt" w:date="2018-04-03T14:44:00Z">
        <w:r>
          <w:rPr/>
          <w:t xml:space="preserve"> in an </w:t>
        </w:r>
      </w:ins>
      <w:ins w:id="588" w:author="Sandra Arndt" w:date="2018-04-03T14:45:00Z">
        <w:r>
          <w:rPr/>
          <w:t>efficient</w:t>
        </w:r>
      </w:ins>
      <w:ins w:id="589" w:author="Sandra Arndt" w:date="2018-04-03T14:44:00Z">
        <w:r>
          <w:rPr/>
          <w:t xml:space="preserve"> way</w:t>
        </w:r>
      </w:ins>
      <w:r>
        <w:rPr/>
        <w:t xml:space="preserve"> and also </w:t>
      </w:r>
      <w:del w:id="590" w:author="Sandra Arndt" w:date="2018-04-03T14:45:00Z">
        <w:r>
          <w:rPr/>
          <w:delText xml:space="preserve">illustrate </w:delText>
        </w:r>
      </w:del>
      <w:ins w:id="591" w:author="Sandra Arndt" w:date="2018-04-03T14:45:00Z">
        <w:r>
          <w:rPr/>
          <w:t xml:space="preserve">highlights </w:t>
        </w:r>
      </w:ins>
      <w:r>
        <w:rPr/>
        <w:t xml:space="preserve">the </w:t>
      </w:r>
      <w:del w:id="592" w:author="Unknown Author" w:date="2018-04-03T13:14:00Z">
        <w:r>
          <w:rPr/>
          <w:delText xml:space="preserve">occurrence </w:delText>
        </w:r>
      </w:del>
      <w:del w:id="593" w:author="Unknown Author" w:date="2018-04-03T13:28:00Z">
        <w:r>
          <w:rPr/>
          <w:commentReference w:id="9"/>
        </w:r>
      </w:del>
      <w:del w:id="594" w:author="Unknown Author" w:date="2018-04-03T13:14:00Z">
        <w:r>
          <w:rPr/>
          <w:delText xml:space="preserve">of </w:delText>
        </w:r>
      </w:del>
      <w:r>
        <w:rPr/>
        <w:t>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bookmarkStart w:id="4" w:name="__DdeLink__1065_1213019894"/>
      <w:bookmarkEnd w:id="4"/>
      <w:r>
        <w:rPr>
          <w:b/>
          <w:bCs/>
          <w:sz w:val="28"/>
          <w:szCs w:val="28"/>
        </w:rPr>
        <w:t>Anonymous Referee #2</w:t>
      </w:r>
    </w:p>
    <w:p>
      <w:pPr>
        <w:pStyle w:val="Normal"/>
        <w:rPr/>
      </w:pPr>
      <w:r>
        <w:rPr/>
      </w:r>
    </w:p>
    <w:p>
      <w:pPr>
        <w:pStyle w:val="Normal"/>
        <w:outlineLvl w:val="0"/>
        <w:rPr>
          <w:b/>
          <w:bCs/>
        </w:rPr>
      </w:pPr>
      <w:r>
        <w:rPr>
          <w:b/>
          <w:bCs/>
        </w:rPr>
        <w:t>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Assuming constant porosity is </w:t>
      </w:r>
      <w:del w:id="595" w:author="Sandra Arndt" w:date="2018-04-03T14:46:00Z">
        <w:r>
          <w:rPr/>
          <w:delText>a requirement in order</w:delText>
        </w:r>
      </w:del>
      <w:ins w:id="596" w:author="Sandra Arndt" w:date="2018-04-03T14:46:00Z">
        <w:r>
          <w:rPr/>
          <w:t>required</w:t>
        </w:r>
      </w:ins>
      <w:r>
        <w:rPr/>
        <w:t xml:space="preserve"> to solve the diagenetic equation analytically. It </w:t>
      </w:r>
      <w:del w:id="597" w:author="Unknown Author" w:date="2018-04-03T13:15:00Z">
        <w:r>
          <w:rPr/>
          <w:delText xml:space="preserve"> </w:delText>
        </w:r>
      </w:del>
      <w:r>
        <w:rPr/>
        <w:t>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pPr>
      <w:r>
        <w:rPr/>
        <w:t>We want to reiterate that OMEN-SED is designed for the coupling to ESMs and thus for global scale applications (compare responses to reviewer #1)</w:t>
      </w:r>
      <w:ins w:id="598" w:author="Sandra Arndt" w:date="2018-04-03T14:46:00Z">
        <w:r>
          <w:rPr/>
          <w:t xml:space="preserve">. </w:t>
        </w:r>
      </w:ins>
      <w:commentRangeStart w:id="10"/>
      <w:r>
        <w:rPr/>
      </w:r>
      <w:ins w:id="599" w:author="Sandra Arndt" w:date="2018-04-03T14:46:00Z">
        <w:r>
          <w:rPr/>
          <w:t xml:space="preserve">The novel model represents </w:t>
        </w:r>
      </w:ins>
      <w:del w:id="600" w:author="Sandra Arndt" w:date="2018-04-03T14:46:00Z">
        <w:r>
          <w:rPr/>
          <w:delText xml:space="preserve"> and is </w:delText>
        </w:r>
      </w:del>
      <w:r>
        <w:rPr/>
        <w:t xml:space="preserve">a big advance compared to </w:t>
      </w:r>
      <w:del w:id="601" w:author="Sandra Arndt" w:date="2018-04-03T14:46:00Z">
        <w:r>
          <w:rPr/>
          <w:delText xml:space="preserve">what </w:delText>
        </w:r>
      </w:del>
      <w:ins w:id="602" w:author="Sandra Arndt" w:date="2018-04-03T14:46:00Z">
        <w:r>
          <w:rPr/>
          <w:t>the description of benthic-pelagic exchange processes currently incorporated into ESM</w:t>
        </w:r>
      </w:ins>
      <w:ins w:id="603" w:author="Unknown Author" w:date="2018-04-03T13:16:00Z">
        <w:r>
          <w:rPr/>
          <w:t>s</w:t>
        </w:r>
      </w:ins>
      <w:ins w:id="604" w:author="Sandra Arndt" w:date="2018-04-03T14:46:00Z">
        <w:r>
          <w:rPr/>
          <w:t xml:space="preserve"> </w:t>
        </w:r>
      </w:ins>
      <w:del w:id="605" w:author="Sandra Arndt" w:date="2018-04-03T14:47:00Z">
        <w:r>
          <w:rPr/>
          <w:delText xml:space="preserve">is used at the moment </w:delText>
        </w:r>
      </w:del>
      <w:r>
        <w:rPr/>
        <w:t>(see comment by the K. Wallmann</w:t>
      </w:r>
      <w:ins w:id="606" w:author="Sandra Arndt" w:date="2018-04-03T14:47:00Z">
        <w:r>
          <w:rPr/>
          <w:t xml:space="preserve"> and H</w:t>
        </w:r>
      </w:ins>
      <w:del w:id="607" w:author="Unknown Author" w:date="2018-04-03T13:16:00Z">
        <w:r>
          <w:rPr/>
          <w:delText>u</w:delText>
        </w:r>
      </w:del>
      <w:ins w:id="608" w:author="Unknown Author" w:date="2018-04-03T13:16:00Z">
        <w:r>
          <w:rPr/>
          <w:t>ü</w:t>
        </w:r>
      </w:ins>
      <w:ins w:id="609" w:author="Sandra Arndt" w:date="2018-04-03T14:47:00Z">
        <w:r>
          <w:rPr/>
          <w:t>lse et al., 2017</w:t>
        </w:r>
      </w:ins>
      <w:r>
        <w:rPr/>
        <w:t xml:space="preserve">). </w:t>
      </w:r>
      <w:ins w:id="610" w:author="Sandra Arndt" w:date="2018-04-03T14:47:00Z">
        <w:r>
          <w:rPr/>
          <w:t xml:space="preserve">Conservative and reflective boundaries, as well as </w:t>
        </w:r>
      </w:ins>
      <w:del w:id="611" w:author="Sandra Arndt" w:date="2018-04-03T14:47:00Z">
        <w:r>
          <w:rPr/>
          <w:delText xml:space="preserve">Simple </w:delText>
        </w:r>
      </w:del>
      <w:ins w:id="612" w:author="Sandra Arndt" w:date="2018-04-03T14:47:00Z">
        <w:r>
          <w:rPr/>
          <w:t xml:space="preserve">simple </w:t>
        </w:r>
      </w:ins>
      <w:r>
        <w:rPr/>
        <w:t xml:space="preserve">box models </w:t>
      </w:r>
      <w:del w:id="613" w:author="Sandra Arndt" w:date="2018-04-03T14:48:00Z">
        <w:r>
          <w:rPr/>
          <w:delText xml:space="preserve">deal </w:delText>
        </w:r>
      </w:del>
      <w:ins w:id="614" w:author="Sandra Arndt" w:date="2018-04-03T14:48:00Z">
        <w:r>
          <w:rPr/>
          <w:t xml:space="preserve">are characterized by stronger, simplifying assumptions and </w:t>
        </w:r>
      </w:ins>
      <w:del w:id="615" w:author="Sandra Arndt" w:date="2018-04-03T14:48:00Z">
        <w:r>
          <w:rPr/>
          <w:delText xml:space="preserve">with </w:delText>
        </w:r>
      </w:del>
      <w:r>
        <w:rPr/>
        <w:t>far bigger</w:t>
      </w:r>
      <w:del w:id="616" w:author="Sandra Arndt" w:date="2018-04-03T14:48:00Z">
        <w:r>
          <w:rPr/>
          <w:delText xml:space="preserve"> concerns and</w:delText>
        </w:r>
      </w:del>
      <w:r>
        <w:rPr/>
        <w:t xml:space="preserve"> limitations than constant porosity.</w:t>
      </w:r>
      <w:commentRangeEnd w:id="10"/>
      <w:r>
        <w:rPr/>
      </w:r>
      <w:r>
        <w:rPr/>
        <w:commentReference w:id="10"/>
      </w:r>
    </w:p>
    <w:p>
      <w:pPr>
        <w:pStyle w:val="Normal"/>
        <w:rPr/>
      </w:pPr>
      <w:r>
        <w:rPr/>
      </w:r>
    </w:p>
    <w:p>
      <w:pPr>
        <w:pStyle w:val="Normal"/>
        <w:outlineLvl w:val="0"/>
        <w:rPr>
          <w:b/>
          <w:bCs/>
          <w:color w:val="FF0000"/>
        </w:rPr>
      </w:pPr>
      <w:commentRangeStart w:id="11"/>
      <w:r>
        <w:rPr>
          <w:b/>
          <w:bCs/>
          <w:color w:val="FF0000"/>
        </w:rPr>
        <w:t xml:space="preserve">DH: Shall we add sentence to limitations? </w:t>
      </w:r>
      <w:commentRangeEnd w:id="11"/>
      <w:r>
        <w:rPr>
          <w:b/>
          <w:bCs/>
          <w:color w:val="FF0000"/>
        </w:rPr>
      </w:r>
      <w:r>
        <w:rPr>
          <w:b/>
          <w:bCs/>
          <w:color w:val="FF0000"/>
        </w:rPr>
        <w:commentReference w:id="11"/>
      </w:r>
    </w:p>
    <w:p>
      <w:pPr>
        <w:pStyle w:val="Normal"/>
        <w:rPr/>
      </w:pPr>
      <w:ins w:id="617" w:author="Unknown Author" w:date="2018-04-03T13:17:00Z">
        <w:r>
          <w:rPr>
            <w:b/>
            <w:bCs/>
            <w:color w:val="009900"/>
          </w:rPr>
          <w:t>TODO:</w:t>
        </w:r>
      </w:ins>
      <w:ins w:id="618" w:author="Unknown Author" w:date="2018-04-03T13:17:00Z">
        <w:r>
          <w:rPr/>
          <w:t xml:space="preserve"> </w:t>
        </w:r>
      </w:ins>
      <w:r>
        <w:rPr/>
        <w:t>E.g. The depth invariant porosity introduces a certain error as in reality porosity decreases with sediment depth. However, the error is not very large as has been shown by comparing the performance of OMEN-SED against observed data (Section 3.2) and against model results from a fully formulated RTM with depth-varying porosity (Section 3.3).</w:t>
      </w:r>
    </w:p>
    <w:p>
      <w:pPr>
        <w:pStyle w:val="Normal"/>
        <w:rPr/>
      </w:pPr>
      <w:ins w:id="619" w:author="Unknown Author" w:date="2018-04-03T16:31:00Z">
        <w:r>
          <w:rPr/>
        </w:r>
      </w:ins>
    </w:p>
    <w:p>
      <w:pPr>
        <w:pStyle w:val="Normal"/>
        <w:rPr/>
      </w:pPr>
      <w:bookmarkStart w:id="5" w:name="__DdeLink__1065_12130198941"/>
      <w:bookmarkStart w:id="6" w:name="__DdeLink__1065_12130198941"/>
      <w:bookmarkEnd w:id="6"/>
      <w:r>
        <w:rPr/>
      </w:r>
    </w:p>
    <w:p>
      <w:pPr>
        <w:pStyle w:val="Normal"/>
        <w:outlineLvl w:val="0"/>
        <w:rPr>
          <w:b/>
          <w:bCs/>
        </w:rPr>
      </w:pPr>
      <w:r>
        <w:rPr>
          <w:b/>
          <w:bCs/>
        </w:rPr>
        <w:t>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 xml:space="preserve">This assumption, as far as I understand, </w:t>
      </w:r>
      <w:commentRangeStart w:id="12"/>
      <w:r>
        <w:rPr/>
        <w:t>made it impossible to simulate nitrate SWI</w:t>
      </w:r>
    </w:p>
    <w:p>
      <w:pPr>
        <w:pStyle w:val="Normal"/>
        <w:rPr/>
      </w:pPr>
      <w:r>
        <w:rPr/>
        <w:t>flux directed into the sediments in oxygenated environment</w:t>
      </w:r>
      <w:commentRangeEnd w:id="12"/>
      <w:r>
        <w:rPr/>
      </w:r>
      <w:r>
        <w:rPr/>
        <w:commentReference w:id="12"/>
      </w:r>
      <w:ins w:id="620" w:author="Unknown Author" w:date="2018-04-03T16:31:00Z">
        <w:r>
          <w:rPr/>
          <w:commentReference w:id="13"/>
        </w:r>
      </w:ins>
      <w:r>
        <w:rPr/>
        <w: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ins w:id="621" w:author="Unknown Author" w:date="2018-04-03T16:34:00Z">
        <w:r>
          <w:rPr/>
          <w:t>First</w:t>
        </w:r>
      </w:ins>
      <w:ins w:id="622" w:author="Unknown Author" w:date="2018-04-03T16:34:00Z">
        <w:r>
          <w:rPr/>
          <w:t xml:space="preserve">, it is possible to simulate nitrate influx into the sediments in oxygenated environments with OMEN (see e.g. Fig. 6C, green line in Fig. 8). </w:t>
        </w:r>
      </w:ins>
    </w:p>
    <w:p>
      <w:pPr>
        <w:pStyle w:val="Normal"/>
        <w:rPr/>
      </w:pPr>
      <w:ins w:id="623" w:author="Unknown Author" w:date="2018-04-03T16:34:00Z">
        <w:r>
          <w:rPr/>
        </w:r>
      </w:ins>
    </w:p>
    <w:p>
      <w:pPr>
        <w:pStyle w:val="Normal"/>
        <w:rPr/>
      </w:pPr>
      <w:del w:id="624" w:author="Sandra Arndt" w:date="2018-04-03T14:52:00Z">
        <w:r>
          <w:rPr/>
          <w:delText xml:space="preserve">The reviewer is correct when stating that “Dividing the sediment column into functional zones in such a strict manner does not always represent reality well”. </w:delText>
        </w:r>
      </w:del>
    </w:p>
    <w:p>
      <w:pPr>
        <w:pStyle w:val="Normal"/>
        <w:rPr/>
      </w:pPr>
      <w:del w:id="625" w:author="Sandra Arndt" w:date="2018-04-03T14:52:00Z">
        <w:r>
          <w:rPr/>
          <w:delText>Here we repeat the answer given to the first</w:delText>
        </w:r>
      </w:del>
      <w:ins w:id="626" w:author="Sandra Arndt" w:date="2018-04-03T14:52:00Z">
        <w:r>
          <w:rPr/>
          <w:t>See</w:t>
        </w:r>
      </w:ins>
      <w:r>
        <w:rPr/>
        <w:t xml:space="preserve"> comment </w:t>
      </w:r>
      <w:ins w:id="627" w:author="Sandra Arndt" w:date="2018-04-03T14:52:00Z">
        <w:r>
          <w:rPr/>
          <w:t>to</w:t>
        </w:r>
      </w:ins>
      <w:del w:id="628" w:author="Sandra Arndt" w:date="2018-04-03T14:52:00Z">
        <w:r>
          <w:rPr/>
          <w:delText>of</w:delText>
        </w:r>
      </w:del>
      <w:r>
        <w:rPr/>
        <w:t xml:space="preserve"> Reviewer #1:</w:t>
      </w:r>
    </w:p>
    <w:p>
      <w:pPr>
        <w:pStyle w:val="Normal"/>
        <w:widowControl/>
        <w:suppressAutoHyphens w:val="false"/>
        <w:jc w:val="both"/>
        <w:rPr>
          <w:rFonts w:cs="Times New Roman" w:ascii="Times New Roman" w:hAnsi="Times New Roman"/>
          <w:b/>
          <w:bCs/>
        </w:rPr>
      </w:pPr>
      <w:ins w:id="629" w:author="Unknown Author" w:date="2018-04-03T13:30:00Z">
        <w:r>
          <w:rPr>
            <w:rFonts w:cs="Times New Roman"/>
          </w:rPr>
          <w:t xml:space="preserve">We agree with the reviewer </w:t>
        </w:r>
      </w:ins>
      <w:ins w:id="630" w:author="Unknown Author" w:date="2018-04-03T13:30:00Z">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ins>
      <w:ins w:id="631" w:author="Unknown Author" w:date="2018-04-03T13:30:00Z">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ins>
      <w:ins w:id="632" w:author="Unknown Author" w:date="2018-04-03T13:30:00Z">
        <w:r>
          <w:rPr>
            <w:rFonts w:cs="Times New Roman" w:ascii="Times New Roman" w:hAnsi="Times New Roman"/>
            <w:b/>
            <w:bCs/>
          </w:rPr>
          <w:t xml:space="preserve"> </w:t>
        </w:r>
      </w:ins>
    </w:p>
    <w:p>
      <w:pPr>
        <w:pStyle w:val="Normal"/>
        <w:jc w:val="both"/>
        <w:rPr>
          <w:rFonts w:eastAsia="Times New Roman" w:cs="Arial" w:ascii="Times New Roman" w:hAnsi="Times New Roman"/>
          <w:color w:val="00000A"/>
          <w:sz w:val="24"/>
          <w:szCs w:val="24"/>
          <w:u w:val="none"/>
          <w:lang w:eastAsia="en-US" w:bidi="ar-SA"/>
        </w:rPr>
      </w:pPr>
      <w:ins w:id="633" w:author="Unknown Author" w:date="2018-04-03T13:30:00Z">
        <w:r>
          <w:rPr>
            <w:rFonts w:eastAsia="Times New Roman" w:cs="Times New Roman" w:ascii="Times New Roman" w:hAnsi="Times New Roman"/>
            <w:color w:val="00000A"/>
            <w:sz w:val="24"/>
            <w:szCs w:val="24"/>
            <w:u w:val="none"/>
            <w:lang w:eastAsia="en-US" w:bidi="ar-SA"/>
          </w:rPr>
          <w:t xml:space="preserve">By their very nature, analytical models do not allow for overlapping biogeochemical zones. As stated in the manuscript, this is a simplification. However, we disagree with the reviewer that this simplification would </w:t>
        </w:r>
      </w:ins>
      <w:ins w:id="634" w:author="Unknown Author" w:date="2018-04-03T13:30:00Z">
        <w:r>
          <w:rPr>
            <w:rFonts w:eastAsia="Times New Roman" w:cs="Times New Roman" w:ascii="Times New Roman" w:hAnsi="Times New Roman"/>
            <w:i/>
            <w:color w:val="00000A"/>
            <w:sz w:val="24"/>
            <w:szCs w:val="24"/>
            <w:u w:val="none"/>
            <w:lang w:eastAsia="en-US" w:bidi="ar-SA"/>
          </w:rPr>
          <w:t>per-se</w:t>
        </w:r>
      </w:ins>
      <w:ins w:id="635" w:author="Unknown Author" w:date="2018-04-03T13:30:00Z">
        <w:r>
          <w:rPr>
            <w:rFonts w:eastAsia="Times New Roman" w:cs="Times New Roman" w:ascii="Times New Roman" w:hAnsi="Times New Roman"/>
            <w:color w:val="00000A"/>
            <w:sz w:val="24"/>
            <w:szCs w:val="24"/>
            <w:u w:val="none"/>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w:t>
        </w:r>
      </w:ins>
      <w:ins w:id="636" w:author="Unknown Author" w:date="2018-04-03T13:30:00Z">
        <w:r>
          <w:rPr>
            <w:rFonts w:eastAsia="Times New Roman" w:cs="Times New Roman" w:ascii="Times New Roman" w:hAnsi="Times New Roman"/>
            <w:color w:val="00000A"/>
            <w:sz w:val="24"/>
            <w:szCs w:val="24"/>
            <w:u w:val="none"/>
            <w:lang w:eastAsia="en-US" w:bidi="ar-SA"/>
          </w:rPr>
          <w:t xml:space="preserve">  Billen, 1982; Goloway and Bender, 1982</w:t>
        </w:r>
      </w:ins>
      <w:r>
        <w:fldChar w:fldCharType="begin"/>
      </w:r>
      <w:r>
        <w:instrText> HYPERLINK "https://www.sciencedirect.com/science/article/pii/S007966110700198X" \l "bib5"</w:instrText>
      </w:r>
      <w:r>
        <w:fldChar w:fldCharType="separate"/>
      </w:r>
      <w:ins w:id="637" w:author="Unknown Author" w:date="2018-04-03T13:30:00Z">
        <w:r>
          <w:rPr>
            <w:rFonts w:eastAsia="Times New Roman" w:cs="Times New Roman" w:ascii="Times New Roman" w:hAnsi="Times New Roman"/>
            <w:color w:val="00000A"/>
            <w:sz w:val="24"/>
            <w:szCs w:val="24"/>
            <w:u w:val="none"/>
            <w:lang w:eastAsia="en-US" w:bidi="ar-SA"/>
          </w:rPr>
          <w:t>; Jahnke et al., 1982</w:t>
        </w:r>
      </w:ins>
      <w:r>
        <w:fldChar w:fldCharType="end"/>
      </w:r>
      <w:r>
        <w:fldChar w:fldCharType="begin"/>
      </w:r>
      <w:r>
        <w:instrText> HYPERLINK "https://www.sciencedirect.com/science/article/pii/S007966110700198X" \l "bib5"</w:instrText>
      </w:r>
      <w:r>
        <w:fldChar w:fldCharType="separate"/>
      </w:r>
      <w:ins w:id="638" w:author="Unknown Author" w:date="2018-04-03T13:30:00Z">
        <w:r>
          <w:rPr>
            <w:rFonts w:eastAsia="Times New Roman" w:cs="Times New Roman" w:ascii="Times New Roman" w:hAnsi="Times New Roman"/>
            <w:color w:val="00000A"/>
            <w:sz w:val="24"/>
            <w:szCs w:val="24"/>
            <w:u w:val="none"/>
            <w:lang w:eastAsia="en-US" w:bidi="ar-SA"/>
          </w:rPr>
          <w:t xml:space="preserve">, Slomp et al., 1996). Similar approaches were later successfully applied from oxic to anoxic sediments and at the regional coastal ocean scale (e.g. </w:t>
        </w:r>
      </w:ins>
      <w:r>
        <w:fldChar w:fldCharType="end"/>
      </w:r>
      <w:ins w:id="639" w:author="Unknown Author" w:date="2018-04-03T13:30:00Z">
        <w:r>
          <w:rPr>
            <w:rFonts w:cs="Times New Roman" w:ascii="Times New Roman" w:hAnsi="Times New Roman"/>
            <w:color w:val="00000A"/>
            <w:sz w:val="24"/>
            <w:szCs w:val="24"/>
            <w:u w:val="none"/>
          </w:rPr>
          <w:t>Ruardij and Van Raaphorst, 1995; Tromp et al., 1995; Gypens et al., 2008</w:t>
        </w:r>
      </w:ins>
      <w:ins w:id="640" w:author="Unknown Author" w:date="2018-04-03T13:30:00Z">
        <w:r>
          <w:rPr>
            <w:rFonts w:eastAsia="Times New Roman" w:cs="Times New Roman" w:ascii="Times New Roman" w:hAnsi="Times New Roman"/>
            <w:color w:val="00000A"/>
            <w:sz w:val="24"/>
            <w:szCs w:val="24"/>
            <w:u w:val="none"/>
            <w:lang w:eastAsia="en-US" w:bidi="ar-SA"/>
          </w:rPr>
          <w:t>). In particular, Gypens et al., 2008 points out that accounting for secondary redox process in the boundary condition induces little error as: “</w:t>
        </w:r>
      </w:ins>
      <w:ins w:id="641" w:author="Unknown Author" w:date="2018-04-03T13:30:00Z">
        <w:r>
          <w:rPr>
            <w:rFonts w:eastAsia="Times New Roman" w:cs="Times New Roman" w:ascii="Times New Roman" w:hAnsi="Times New Roman"/>
            <w:color w:val="00000A"/>
            <w:sz w:val="24"/>
            <w:szCs w:val="24"/>
            <w:u w:val="none"/>
            <w:lang w:eastAsia="en-US" w:bidi="ar-SA"/>
          </w:rPr>
          <w:t>U</w:t>
        </w:r>
      </w:ins>
      <w:ins w:id="642" w:author="Unknown Author" w:date="2018-04-03T13:30:00Z">
        <w:r>
          <w:rPr>
            <w:rFonts w:eastAsia="Times New Roman" w:cs="Arial" w:ascii="Times New Roman" w:hAnsi="Times New Roman"/>
            <w:color w:val="00000A"/>
            <w:sz w:val="24"/>
            <w:szCs w:val="24"/>
            <w:u w:val="none"/>
            <w:lang w:eastAsia="en-US" w:bidi="ar-SA"/>
          </w:rPr>
          <w:t xml:space="preserve">sing a numerical model, Soetaert et al. (1996) </w:t>
        </w:r>
      </w:ins>
      <w:r>
        <w:fldChar w:fldCharType="begin"/>
      </w:r>
      <w:r>
        <w:instrText> HYPERLINK "https://www.sciencedirect.com/science/article/pii/S007966110700198X" \l "bib38"</w:instrText>
      </w:r>
      <w:r>
        <w:fldChar w:fldCharType="separate"/>
      </w:r>
      <w:ins w:id="643" w:author="Unknown Author" w:date="2018-04-03T13:30:00Z">
        <w:r>
          <w:rPr>
            <w:rFonts w:eastAsia="Times New Roman" w:cs="Arial" w:ascii="Times New Roman" w:hAnsi="Times New Roman"/>
            <w:color w:val="00000A"/>
            <w:sz w:val="24"/>
            <w:szCs w:val="24"/>
            <w:u w:val="none"/>
            <w:lang w:eastAsia="en-US" w:bidi="ar-SA"/>
          </w:rPr>
          <w:t xml:space="preserve">showed that this re-oxidation mainly occurs at the oxic-anoxic transition interface.” </w:t>
        </w:r>
      </w:ins>
      <w:r>
        <w:fldChar w:fldCharType="end"/>
      </w:r>
    </w:p>
    <w:p>
      <w:pPr>
        <w:pStyle w:val="Normal"/>
        <w:jc w:val="both"/>
        <w:rPr>
          <w:rFonts w:ascii="Times New Roman" w:hAnsi="Times New Roman"/>
          <w:color w:val="00000A"/>
          <w:sz w:val="24"/>
          <w:szCs w:val="24"/>
          <w:u w:val="none"/>
        </w:rPr>
      </w:pPr>
      <w:ins w:id="644" w:author="Unknown Author" w:date="2018-04-03T13:30:00Z">
        <w:r>
          <w:rPr>
            <w:rFonts w:ascii="Times New Roman" w:hAnsi="Times New Roman"/>
            <w:color w:val="00000A"/>
            <w:sz w:val="24"/>
            <w:szCs w:val="24"/>
            <w:u w:val="none"/>
          </w:rPr>
          <w:t>Finally, the good agreement between OMEN-SED and the results obtained with a fully formulated numerical RTM (compare Section 3.3, allowing for overlapping TEA use) shows that this is not a critical limitation of OMEN-SED - even for shallow sediments.</w:t>
        </w:r>
      </w:ins>
    </w:p>
    <w:p>
      <w:pPr>
        <w:pStyle w:val="Normal"/>
        <w:rPr/>
      </w:pPr>
      <w:ins w:id="645" w:author="Unknown Author" w:date="2018-04-03T13:30:00Z">
        <w:r>
          <w:rPr>
            <w:rFonts w:ascii="Times New Roman" w:hAnsi="Times New Roman"/>
            <w:sz w:val="24"/>
            <w:szCs w:val="24"/>
          </w:rPr>
          <w:t>We have clarified these points in the manuscript by</w:t>
        </w:r>
      </w:ins>
      <w:ins w:id="646" w:author="Unknown Author" w:date="2018-04-03T13:30:00Z">
        <w:r>
          <w:rPr/>
          <w:t xml:space="preserve"> includ</w:t>
        </w:r>
      </w:ins>
      <w:ins w:id="647" w:author="Unknown Author" w:date="2018-04-03T13:30:00Z">
        <w:r>
          <w:rPr/>
          <w:t>ing</w:t>
        </w:r>
      </w:ins>
      <w:ins w:id="648" w:author="Unknown Author" w:date="2018-04-03T13:30:00Z">
        <w:r>
          <w:rPr/>
          <w:t xml:space="preserve"> a sentence on this in the limitations section:</w:t>
        </w:r>
      </w:ins>
    </w:p>
    <w:p>
      <w:pPr>
        <w:pStyle w:val="Normal"/>
        <w:rPr/>
      </w:pPr>
      <w:ins w:id="649" w:author="Unknown Author" w:date="2018-04-03T13:30:00Z">
        <w:r>
          <w:rPr>
            <w:b/>
            <w:bCs/>
            <w:color w:val="009933"/>
          </w:rPr>
          <w:t>TODO</w:t>
        </w:r>
      </w:ins>
      <w:ins w:id="650" w:author="Unknown Author" w:date="2018-04-03T13:30:00Z">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ins>
    </w:p>
    <w:p>
      <w:pPr>
        <w:pStyle w:val="Normal"/>
        <w:rPr>
          <w:color w:val="FF0000"/>
        </w:rPr>
      </w:pPr>
      <w:del w:id="651" w:author="Unknown Author" w:date="2018-04-03T13:30:00Z">
        <w:r>
          <w:rPr>
            <w:color w:val="FF0000"/>
          </w:rPr>
          <w:delText xml:space="preserve">We agree with the reviewer that different mineralization zones can overlap, especially in shallower sediments. However, as stated in the text, OMEN-SED is a system scale or global model for coupling to ESMs and not a local reaction transport model. Thus, its main aim is to reproduce the main, global features (e.g. dynamic redox zonation and estimates of SWI-fluxes) and not local scale dynamics. Therefore, we argue that the assumption of no overlap is reasonable as it is of minor importance on a global scale. </w:delText>
        </w:r>
      </w:del>
    </w:p>
    <w:p>
      <w:pPr>
        <w:pStyle w:val="Normal"/>
        <w:rPr/>
      </w:pPr>
      <w:del w:id="652" w:author="Unknown Author" w:date="2018-04-03T13:30:00Z">
        <w:r>
          <w:rPr/>
          <w:delText>In addition, as stated in the text (pg. 8), OMEN-SED builds upon models developed for the coastal ocean (e.g. Billen, 1982; Goloway and Bender, 1982; Ruardij and Van Raaphorst, 1995; Tromp</w:delText>
        </w:r>
      </w:del>
    </w:p>
    <w:p>
      <w:pPr>
        <w:pStyle w:val="Normal"/>
        <w:rPr/>
      </w:pPr>
      <w:del w:id="653" w:author="Unknown Author" w:date="2018-04-03T13:30:00Z">
        <w:r>
          <w:rPr/>
          <w:delText>et al., 1995; Gypens et al., 2008) which make the same assumption and have been shown to perform very well. In addition, the good agreement between OMEN-SED and the results obtained with a fully formulated numerical RTM (compare Section 3.3, allowing for overlapping TEA use) indicate that this is not a critical limitation of OMEN-SED - even for shallow sediments.</w:delText>
        </w:r>
      </w:del>
    </w:p>
    <w:p>
      <w:pPr>
        <w:pStyle w:val="Normal"/>
        <w:rPr/>
      </w:pPr>
      <w:del w:id="654" w:author="Unknown Author" w:date="2018-04-03T13:30:00Z">
        <w:r>
          <w:rPr/>
        </w:r>
      </w:del>
    </w:p>
    <w:p>
      <w:pPr>
        <w:pStyle w:val="Normal"/>
        <w:rPr/>
      </w:pPr>
      <w:del w:id="655" w:author="Unknown Author" w:date="2018-04-03T13:30:00Z">
        <w:r>
          <w:rPr/>
          <w:delText>However, we have included a sentence on this in the limitations section:</w:delText>
        </w:r>
      </w:del>
    </w:p>
    <w:p>
      <w:pPr>
        <w:pStyle w:val="Normal"/>
        <w:rPr>
          <w:color w:val="FF0000"/>
        </w:rPr>
      </w:pPr>
      <w:del w:id="656" w:author="Unknown Author" w:date="2018-04-03T13:30:00Z">
        <w:r>
          <w:rPr>
            <w:color w:val="FF0000"/>
          </w:rPr>
          <w:delText>“</w:delText>
        </w:r>
      </w:del>
      <w:del w:id="657" w:author="Unknown Author" w:date="2018-04-03T13:30:00Z">
        <w:r>
          <w:rPr>
            <w:b/>
            <w:bCs/>
            <w:color w:val="009933"/>
          </w:rPr>
          <w:delText>TODO</w:delText>
        </w:r>
      </w:del>
      <w:del w:id="658" w:author="Unknown Author" w:date="2018-04-03T13:30:00Z">
        <w:r>
          <w:rPr>
            <w:color w:val="FF0000"/>
          </w:rPr>
          <w:delTex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delText>
        </w:r>
      </w:del>
    </w:p>
    <w:p>
      <w:pPr>
        <w:pStyle w:val="Normal"/>
        <w:rPr>
          <w:color w:val="FF0000"/>
        </w:rPr>
      </w:pPr>
      <w:del w:id="659" w:author="Unknown Author" w:date="2018-04-03T16:34:00Z">
        <w:r>
          <w:rPr>
            <w:color w:val="FF0000"/>
          </w:rPr>
        </w:r>
      </w:del>
    </w:p>
    <w:p>
      <w:pPr>
        <w:pStyle w:val="Normal"/>
        <w:rPr>
          <w:color w:val="FF0000"/>
        </w:rPr>
      </w:pPr>
      <w:del w:id="660" w:author="Unknown Author" w:date="2018-04-03T16:34:00Z">
        <w:r>
          <w:rPr>
            <w:color w:val="FF0000"/>
          </w:rPr>
          <w:delText xml:space="preserve">Also, it is possible to simulate nitrate influx into the sediments in oxygenated environments with OMEN (see e.g. Fig. 6C, green line in Fig. 8). </w:delText>
        </w:r>
      </w:del>
    </w:p>
    <w:p>
      <w:pPr>
        <w:pStyle w:val="Normal"/>
        <w:rPr>
          <w:color w:val="FF0000"/>
        </w:rPr>
      </w:pPr>
      <w:ins w:id="661" w:author="Unknown Author" w:date="2018-04-03T13:32:00Z">
        <w:r>
          <w:rPr>
            <w:color w:val="FF0000"/>
          </w:rPr>
        </w:r>
      </w:ins>
    </w:p>
    <w:p>
      <w:pPr>
        <w:pStyle w:val="Normal"/>
        <w:rPr>
          <w:color w:val="FF0000"/>
        </w:rPr>
      </w:pPr>
      <w:del w:id="662" w:author="Unknown Author" w:date="2018-04-03T13:32:00Z">
        <w:r>
          <w:rPr>
            <w:color w:val="FF0000"/>
          </w:rPr>
        </w:r>
      </w:del>
    </w:p>
    <w:p>
      <w:pPr>
        <w:pStyle w:val="Normal"/>
        <w:rPr>
          <w:b/>
          <w:bCs/>
          <w:color w:val="FF0000"/>
        </w:rPr>
      </w:pPr>
      <w:del w:id="663" w:author="Unknown Author" w:date="2018-04-03T13:32:00Z">
        <w:r>
          <w:rPr>
            <w:b/>
            <w:bCs/>
            <w:color w:val="009900"/>
          </w:rPr>
          <w:delText>TODO???</w:delText>
        </w:r>
      </w:del>
      <w:del w:id="664" w:author="Unknown Author" w:date="2018-04-03T13:32:00Z">
        <w:r>
          <w:rPr>
            <w:b/>
            <w:bCs/>
            <w:color w:val="FF0000"/>
          </w:rPr>
          <w:delText xml:space="preserve"> Maybe add validation of the stand-alone model against the Stolpovsky database of O2 and NO3 SWI-fluxes??? Tune it to the different locations.... </w:delText>
        </w:r>
      </w:del>
    </w:p>
    <w:p>
      <w:pPr>
        <w:pStyle w:val="Normal"/>
        <w:rPr>
          <w:color w:val="FF0000"/>
        </w:rPr>
      </w:pPr>
      <w:del w:id="665" w:author="Unknown Author" w:date="2018-04-03T13:32:00Z">
        <w:r>
          <w:rPr>
            <w:color w:val="FF0000"/>
          </w:rPr>
        </w:r>
      </w:del>
    </w:p>
    <w:p>
      <w:pPr>
        <w:pStyle w:val="Normal"/>
        <w:rPr>
          <w:color w:val="FF0000"/>
        </w:rPr>
      </w:pPr>
      <w:r>
        <w:rPr>
          <w:color w:val="FF0000"/>
        </w:rPr>
      </w:r>
    </w:p>
    <w:p>
      <w:pPr>
        <w:pStyle w:val="Normal"/>
        <w:outlineLvl w:val="0"/>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del w:id="666" w:author="Sandra Arndt" w:date="2018-04-03T14:52:00Z">
        <w:r>
          <w:rPr/>
          <w:delText>Here we repeat the answer given to the 3rd</w:delText>
        </w:r>
      </w:del>
      <w:ins w:id="667" w:author="Sandra Arndt" w:date="2018-04-03T14:53:00Z">
        <w:r>
          <w:rPr/>
          <w:t>S</w:t>
        </w:r>
      </w:ins>
      <w:ins w:id="668" w:author="Sandra Arndt" w:date="2018-04-03T14:52:00Z">
        <w:r>
          <w:rPr/>
          <w:t>ee</w:t>
        </w:r>
      </w:ins>
      <w:r>
        <w:rPr/>
        <w:t xml:space="preserve"> comment </w:t>
      </w:r>
      <w:ins w:id="669" w:author="Sandra Arndt" w:date="2018-04-03T14:53:00Z">
        <w:r>
          <w:rPr/>
          <w:t>to</w:t>
        </w:r>
      </w:ins>
      <w:del w:id="670" w:author="Sandra Arndt" w:date="2018-04-03T14:53:00Z">
        <w:r>
          <w:rPr/>
          <w:delText>of</w:delText>
        </w:r>
      </w:del>
      <w:r>
        <w:rPr/>
        <w:t xml:space="preserve"> Reviewer #1:</w:t>
      </w:r>
    </w:p>
    <w:p>
      <w:pPr>
        <w:pStyle w:val="Normal"/>
        <w:widowControl/>
        <w:suppressAutoHyphens w:val="false"/>
        <w:jc w:val="both"/>
        <w:rPr>
          <w:rFonts w:eastAsia="Times New Roman" w:cs="Times New Roman" w:ascii="Times New Roman" w:hAnsi="Times New Roman"/>
          <w:color w:val="00000A"/>
          <w:lang w:eastAsia="en-US" w:bidi="ar-SA"/>
        </w:rPr>
      </w:pPr>
      <w:ins w:id="671" w:author="Unknown Author" w:date="2018-04-03T13:35:00Z">
        <w:r>
          <w:rPr>
            <w:bCs/>
            <w:color w:val="00000A"/>
          </w:rPr>
          <w:t xml:space="preserve">Anammox is implicitely included in the model. </w:t>
        </w:r>
      </w:ins>
      <w:ins w:id="672" w:author="Unknown Author" w:date="2018-04-03T13:35:00Z">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ins>
      <w:ins w:id="673" w:author="Unknown Author" w:date="2018-04-03T13:35:00Z">
        <w:r>
          <w:rPr>
            <w:rFonts w:eastAsia="Times New Roman" w:cs="Times New Roman" w:ascii="Times New Roman" w:hAnsi="Times New Roman"/>
            <w:color w:val="00000A"/>
            <w:vertAlign w:val="subscript"/>
            <w:lang w:eastAsia="en-US" w:bidi="ar-SA"/>
          </w:rPr>
          <w:t>2</w:t>
        </w:r>
      </w:ins>
      <w:ins w:id="674" w:author="Unknown Author" w:date="2018-04-03T13:35:00Z">
        <w:r>
          <w:rPr>
            <w:rFonts w:eastAsia="Times New Roman" w:cs="Times New Roman" w:ascii="Times New Roman" w:hAnsi="Times New Roman"/>
            <w:color w:val="00000A"/>
            <w:lang w:eastAsia="en-US" w:bidi="ar-SA"/>
          </w:rPr>
          <w:t xml:space="preserve"> through a coupling between denitrification and anaerobic ammonium oxidation. </w:t>
        </w:r>
      </w:ins>
    </w:p>
    <w:p>
      <w:pPr>
        <w:pStyle w:val="Normal"/>
        <w:jc w:val="both"/>
        <w:outlineLvl w:val="0"/>
        <w:rPr/>
      </w:pPr>
      <w:ins w:id="675" w:author="Unknown Author" w:date="2018-04-03T13:35:00Z">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ins>
    </w:p>
    <w:p>
      <w:pPr>
        <w:pStyle w:val="Normal"/>
        <w:rPr/>
      </w:pPr>
      <w:ins w:id="676" w:author="Unknown Author" w:date="2018-04-03T13:35:00Z">
        <w:r>
          <w:rPr/>
        </w:r>
      </w:ins>
    </w:p>
    <w:p>
      <w:pPr>
        <w:pStyle w:val="Normal"/>
        <w:rPr/>
      </w:pPr>
      <w:ins w:id="677" w:author="Unknown Author" w:date="2018-04-03T13:35:00Z">
        <w:r>
          <w:rPr/>
          <w:t>W</w:t>
        </w:r>
      </w:ins>
      <w:ins w:id="678" w:author="Unknown Author" w:date="2018-04-03T13:35:00Z">
        <w:r>
          <w:rPr/>
          <w:t>e included a sentence on this in the limitation section:</w:t>
        </w:r>
      </w:ins>
    </w:p>
    <w:p>
      <w:pPr>
        <w:pStyle w:val="Normal"/>
        <w:rPr/>
      </w:pPr>
      <w:del w:id="679" w:author="Unknown Author" w:date="2018-04-03T13:35:00Z">
        <w:r>
          <w:rPr/>
          <w:delText>Here we want to stress again the aim of the model: OMEN-SED is a system/global scale model that aims to reproduce the main sediment features and estimate the main SWI-fluxes and not a model that aims at resolving specific local scale dynamics. Additionally, OMEN-SED will be mostly coupled to ESMs which very often do not explicitly resolve N-dynamics.</w:delText>
        </w:r>
      </w:del>
    </w:p>
    <w:p>
      <w:pPr>
        <w:pStyle w:val="Normal"/>
        <w:rPr/>
      </w:pPr>
      <w:del w:id="680" w:author="Unknown Author" w:date="2018-04-03T13:35:00Z">
        <w:r>
          <w:rPr/>
          <w:delText>However, we included a sentence on this in the limitation section:</w:delText>
        </w:r>
      </w:del>
    </w:p>
    <w:p>
      <w:pPr>
        <w:pStyle w:val="Normal"/>
        <w:rPr/>
      </w:pPr>
      <w:del w:id="681" w:author="Unknown Author" w:date="2018-04-03T13:35:00Z">
        <w:r>
          <w:rPr/>
          <w:delText>“</w:delText>
        </w:r>
      </w:del>
      <w:del w:id="682" w:author="Unknown Author" w:date="2018-04-03T13:35:00Z">
        <w:r>
          <w:rPr>
            <w:b/>
            <w:bCs/>
            <w:color w:val="009933"/>
          </w:rPr>
          <w:delText>TODO</w:delText>
        </w:r>
      </w:del>
      <w:del w:id="683" w:author="Unknown Author" w:date="2018-04-03T13:35:00Z">
        <w:r>
          <w:rPr/>
          <w:delText>: add sentence here”</w:delText>
        </w:r>
      </w:del>
      <w:ins w:id="684" w:author="Unknown Author" w:date="2018-04-03T13:35:00Z">
        <w:r>
          <w:rPr/>
          <w:t>“</w:t>
        </w:r>
      </w:ins>
      <w:ins w:id="685" w:author="Unknown Author" w:date="2018-04-03T13:35:00Z">
        <w:r>
          <w:rPr>
            <w:b/>
            <w:bCs/>
            <w:color w:val="009933"/>
          </w:rPr>
          <w:t>TODO???</w:t>
        </w:r>
      </w:ins>
      <w:ins w:id="686" w:author="Unknown Author" w:date="2018-04-03T13:35:00Z">
        <w:r>
          <w:rPr/>
          <w:t>: add sentence here???”</w:t>
        </w:r>
      </w:ins>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(as in the re-submitted version). Therefore, most of the figures with bin-classes have been deleted from the paper. In the remaining figures the statistics are calculated for the actual model/data points (as suggested by reviewer #1). We will discuss an improved model-data analysis of the coupled model, using existing parameterizations, in a follow-up publication (as also suggested by reviewer #3 K. Wallmann).</w:t>
      </w:r>
    </w:p>
    <w:p>
      <w:pPr>
        <w:pStyle w:val="Normal"/>
        <w:rPr/>
      </w:pPr>
      <w:r>
        <w:rPr/>
      </w:r>
    </w:p>
    <w:p>
      <w:pPr>
        <w:pStyle w:val="Normal"/>
        <w:rPr/>
      </w:pPr>
      <w:r>
        <w:rPr/>
        <w:t>However, if binned by RRPOC for uniform k-values, all grid-cells with same RRPOC have the same preservation in OMEN-SED. Therefore, this would not be very useful.</w:t>
      </w:r>
    </w:p>
    <w:p>
      <w:pPr>
        <w:pStyle w:val="Normal"/>
        <w:rPr/>
      </w:pPr>
      <w:r>
        <w:rPr/>
      </w:r>
    </w:p>
    <w:p>
      <w:pPr>
        <w:pStyle w:val="Normal"/>
        <w:rPr/>
      </w:pPr>
      <w:r>
        <w:rPr/>
      </w:r>
    </w:p>
    <w:p>
      <w:pPr>
        <w:pStyle w:val="Normal"/>
        <w:outlineLvl w:val="0"/>
        <w:rPr>
          <w:b/>
          <w:bCs/>
        </w:rPr>
      </w:pPr>
      <w:r>
        <w:rPr>
          <w:b/>
          <w:bCs/>
        </w:rPr>
        <w:t>Comment:</w:t>
      </w:r>
    </w:p>
    <w:p>
      <w:pPr>
        <w:pStyle w:val="Normal"/>
        <w:rPr/>
      </w:pPr>
      <w:r>
        <w:rPr/>
        <w:t xml:space="preserve">POC is not a very good constraint, </w:t>
      </w:r>
      <w:commentRangeStart w:id="14"/>
      <w:r>
        <w:rPr/>
        <w:t>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commentRangeEnd w:id="14"/>
      <w:r>
        <w:rPr/>
      </w:r>
      <w:r>
        <w:rPr/>
        <w:commentReference w:id="14"/>
      </w:r>
      <w:r>
        <w:rPr/>
        <w:t xml:space="preserve"> (see the discussion in section 4.3). </w:t>
      </w:r>
      <w:commentRangeStart w:id="15"/>
      <w:r>
        <w:rPr/>
        <w:t>Fluxes at</w:t>
      </w:r>
    </w:p>
    <w:p>
      <w:pPr>
        <w:pStyle w:val="Normal"/>
        <w:rPr/>
      </w:pPr>
      <w:r>
        <w:rPr/>
        <w:t>the SWI are believed to be a better constraint.</w:t>
      </w:r>
      <w:commentRangeEnd w:id="15"/>
      <w:r>
        <w:rPr/>
      </w:r>
      <w:r>
        <w:rPr/>
        <w:commentReference w:id="15"/>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do agree with the statement that POC is not necessarily a good way to validate the model (also made by K. Wallmann). We reiterate here, that we shortened the coupling section of the manuscript and  we will discuss an improved model-data analysis of the coupled model, using existing parameterizations and maps of SWI-fluxes, in a follow-up publication (also compare response to the 1</w:t>
      </w:r>
      <w:r>
        <w:rPr>
          <w:vertAlign w:val="superscript"/>
        </w:rPr>
        <w:t>st</w:t>
      </w:r>
      <w:r>
        <w:rPr/>
        <w:t xml:space="preserve"> OMEN-cGENIE coupling comment of reviewer #1). We will also calculate global estimates of fluxes and compare these with other results from the literature.</w:t>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Eq. 5: This representation sounds a bit odd. I think z∞ should be replaced with zmax,</w:t>
      </w:r>
    </w:p>
    <w:p>
      <w:pPr>
        <w:pStyle w:val="Normal"/>
        <w:rPr/>
      </w:pPr>
      <w:commentRangeStart w:id="16"/>
      <w:r>
        <w:rPr/>
        <w:t>as POC content at infinite depth believed to be zero.</w:t>
      </w:r>
      <w:commentRangeEnd w:id="16"/>
      <w:r>
        <w:rPr/>
      </w:r>
      <w:r>
        <w:rPr/>
        <w:commentReference w:id="16"/>
      </w:r>
    </w:p>
    <w:p>
      <w:pPr>
        <w:pStyle w:val="Normal"/>
        <w:outlineLvl w:val="0"/>
        <w:rPr>
          <w:b/>
          <w:bCs/>
          <w:color w:val="800000"/>
        </w:rPr>
      </w:pPr>
      <w:r>
        <w:rPr>
          <w:b/>
          <w:bCs/>
        </w:rPr>
        <w:t>Response:</w:t>
      </w:r>
      <w:r>
        <w:rPr>
          <w:b/>
          <w:bCs/>
          <w:color w:val="800000"/>
        </w:rPr>
        <w:t xml:space="preserve">  </w:t>
      </w:r>
    </w:p>
    <w:p>
      <w:pPr>
        <w:pStyle w:val="Normal"/>
        <w:rPr/>
      </w:pPr>
      <w:del w:id="687" w:author="Unknown Author" w:date="2018-04-03T14:47:00Z">
        <w:r>
          <w:rPr/>
          <w:delText xml:space="preserve">We disagree. </w:delText>
        </w:r>
      </w:del>
      <w:ins w:id="688" w:author="Sandra Arndt" w:date="2018-04-03T14:57:00Z">
        <w:r>
          <w:rPr/>
          <w:t xml:space="preserve">The POC content of marine sediments does not tend to zero. </w:t>
        </w:r>
      </w:ins>
      <w:ins w:id="689" w:author="Sandra Arndt" w:date="2018-04-03T14:59:00Z">
        <w:r>
          <w:rPr/>
          <w:t xml:space="preserve">A significant amount of POC is buried in marine sediments and enters the longterm C cycle (rock cycle). Without this imbalance between production and respiration, no O2 would have </w:t>
        </w:r>
      </w:ins>
      <w:del w:id="690" w:author="Unknown Author" w:date="2018-04-03T13:39:00Z">
        <w:r>
          <w:rPr/>
          <w:delText xml:space="preserve">ever </w:delText>
        </w:r>
      </w:del>
      <w:ins w:id="691" w:author="Sandra Arndt" w:date="2018-04-03T14:59:00Z">
        <w:r>
          <w:rPr/>
          <w:t xml:space="preserve">accumulated in the </w:t>
        </w:r>
      </w:ins>
      <w:ins w:id="692" w:author="Sandra Arndt" w:date="2018-04-03T15:00:00Z">
        <w:r>
          <w:rPr/>
          <w:t>atmosphere</w:t>
        </w:r>
      </w:ins>
      <w:ins w:id="693" w:author="Sandra Arndt" w:date="2018-04-03T14:59:00Z">
        <w:r>
          <w:rPr/>
          <w:t>.</w:t>
        </w:r>
      </w:ins>
      <w:ins w:id="694" w:author="Sandra Arndt" w:date="2018-04-03T15:00:00Z">
        <w:r>
          <w:rPr/>
          <w:t xml:space="preserve"> </w:t>
        </w:r>
      </w:ins>
    </w:p>
    <w:p>
      <w:pPr>
        <w:pStyle w:val="Normal"/>
        <w:rPr/>
      </w:pPr>
      <w:ins w:id="695" w:author="Unknown Author" w:date="2018-04-03T14:49:00Z">
        <w:r>
          <w:rPr/>
          <w:t>But we agree that the use of z∞ is not ideal</w:t>
        </w:r>
      </w:ins>
      <w:ins w:id="696" w:author="Unknown Author" w:date="2018-04-03T13:39:00Z">
        <w:r>
          <w:rPr/>
          <w:t xml:space="preserve">, </w:t>
        </w:r>
      </w:ins>
      <w:ins w:id="697" w:author="Unknown Author" w:date="2018-04-03T13:40:00Z">
        <w:r>
          <w:rPr/>
          <w:t xml:space="preserve">as the sediment column in OMEN-SED is not modeled until infinite depth. </w:t>
        </w:r>
      </w:ins>
      <w:del w:id="698" w:author="Unknown Author" w:date="2018-04-03T13:40:00Z">
        <w:r>
          <w:rPr/>
          <w:delText>We agree, z∞</w:delText>
        </w:r>
      </w:del>
      <w:ins w:id="699" w:author="Unknown Author" w:date="2018-04-03T14:49:00Z">
        <w:r>
          <w:rPr/>
          <w:t>We</w:t>
        </w:r>
      </w:ins>
      <w:ins w:id="700" w:author="Unknown Author" w:date="2018-04-03T13:40:00Z">
        <w:r>
          <w:rPr/>
          <w:t xml:space="preserve"> </w:t>
        </w:r>
      </w:ins>
      <w:del w:id="701" w:author="Unknown Author" w:date="2018-04-03T13:41:00Z">
        <w:r>
          <w:rPr/>
          <w:delText xml:space="preserve"> </w:delText>
        </w:r>
      </w:del>
      <w:r>
        <w:rPr/>
        <w:t>ha</w:t>
      </w:r>
      <w:del w:id="702" w:author="Unknown Author" w:date="2018-04-03T13:41:00Z">
        <w:r>
          <w:rPr/>
          <w:delText>s</w:delText>
        </w:r>
      </w:del>
      <w:ins w:id="703" w:author="Unknown Author" w:date="2018-04-03T13:41:00Z">
        <w:r>
          <w:rPr/>
          <w:t>ve</w:t>
        </w:r>
      </w:ins>
      <w:r>
        <w:rPr/>
        <w:t xml:space="preserve"> </w:t>
      </w:r>
      <w:del w:id="704" w:author="Unknown Author" w:date="2018-04-03T13:41:00Z">
        <w:r>
          <w:rPr/>
          <w:delText xml:space="preserve">been </w:delText>
        </w:r>
      </w:del>
      <w:r>
        <w:rPr/>
        <w:t>replaced</w:t>
      </w:r>
      <w:ins w:id="705" w:author="Unknown Author" w:date="2018-04-03T13:41:00Z">
        <w:r>
          <w:rPr/>
          <w:t xml:space="preserve"> z∞</w:t>
        </w:r>
      </w:ins>
      <w:r>
        <w:rPr/>
        <w:t xml:space="preserve"> with zmax in the entire manuscript.</w:t>
      </w:r>
    </w:p>
    <w:p>
      <w:pPr>
        <w:pStyle w:val="Normal"/>
        <w:rPr/>
      </w:pPr>
      <w:del w:id="706" w:author="Unknown Author" w:date="2018-04-03T13:39:00Z">
        <w:r>
          <w:rPr/>
          <w:delText>I don’t agree</w:delText>
        </w:r>
      </w:del>
    </w:p>
    <w:p>
      <w:pPr>
        <w:pStyle w:val="Normal"/>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pPr>
      <w:ins w:id="707" w:author="Unknown Author" w:date="2018-04-03T13:45:00Z">
        <w:r>
          <w:rPr/>
          <w:t>See comment to Reviewer #1:</w:t>
        </w:r>
      </w:ins>
    </w:p>
    <w:p>
      <w:pPr>
        <w:pStyle w:val="Normal"/>
        <w:rPr/>
      </w:pPr>
      <w:ins w:id="708" w:author="Unknown Author" w:date="2018-04-03T13:44:00Z">
        <w:r>
          <w:rPr/>
          <w:t>T</w:t>
        </w:r>
      </w:ins>
      <w:ins w:id="709" w:author="Unknown Author" w:date="2018-04-03T13:44:00Z">
        <w:r>
          <w:rPr/>
          <w:t>he bioirrigation coefficient has been changed and is now represented by the empirical relationship with seafloor depth derived by Soetaert et al. (1996): fir = Min{1; 15.9 · z−0.43 }.</w:t>
        </w:r>
      </w:ins>
    </w:p>
    <w:p>
      <w:pPr>
        <w:pStyle w:val="Normal"/>
        <w:rPr/>
      </w:pPr>
      <w:ins w:id="710" w:author="Unknown Author" w:date="2018-04-03T13:44:00Z">
        <w:r>
          <w:rPr>
            <w:b/>
            <w:bCs/>
            <w:color w:val="009933"/>
          </w:rPr>
          <w:t>TODO:</w:t>
        </w:r>
      </w:ins>
      <w:ins w:id="711" w:author="Unknown Author" w:date="2018-04-03T13:44:00Z">
        <w:r>
          <w:rPr/>
          <w:t xml:space="preserve"> Add changed sentence here:</w:t>
        </w:r>
      </w:ins>
    </w:p>
    <w:p>
      <w:pPr>
        <w:pStyle w:val="Normal"/>
        <w:rPr>
          <w:color w:val="FF0000"/>
        </w:rPr>
      </w:pPr>
      <w:r>
        <w:rPr>
          <w:color w:val="FF0000"/>
        </w:rPr>
      </w:r>
    </w:p>
    <w:p>
      <w:pPr>
        <w:pStyle w:val="Normal"/>
        <w:outlineLvl w:val="0"/>
        <w:rPr>
          <w:b/>
          <w:bCs/>
        </w:rPr>
      </w:pPr>
      <w:r>
        <w:rPr>
          <w:b/>
          <w:bCs/>
        </w:rPr>
        <w:t>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 xml:space="preserve">As the name PAWN is derived from the authors names and not </w:t>
      </w:r>
      <w:ins w:id="712" w:author="Unknown Author" w:date="2018-04-03T13:42:00Z">
        <w:r>
          <w:rPr/>
          <w:t xml:space="preserve">an </w:t>
        </w:r>
      </w:ins>
      <w:r>
        <w:rPr/>
        <w:t>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b/>
          <w:bCs/>
          <w:color w:val="FF0000"/>
        </w:rPr>
      </w:pPr>
      <w:r>
        <w:rPr>
          <w:b/>
          <w:bCs/>
          <w:color w:val="FF0000"/>
        </w:rPr>
      </w:r>
    </w:p>
    <w:p>
      <w:pPr>
        <w:pStyle w:val="Normal"/>
        <w:outlineLvl w:val="0"/>
        <w:rPr>
          <w:b/>
          <w:bCs/>
        </w:rPr>
      </w:pPr>
      <w:r>
        <w:rPr>
          <w:b/>
          <w:bCs/>
        </w:rPr>
        <w:t>Comment:</w:t>
      </w:r>
    </w:p>
    <w:p>
      <w:pPr>
        <w:pStyle w:val="Normal"/>
        <w:outlineLvl w:val="0"/>
        <w:rPr/>
      </w:pPr>
      <w:r>
        <w:rPr/>
        <w:t>Sec. 3.3.2: I do not understand the rational for comparing OMEN-SED results with</w:t>
      </w:r>
    </w:p>
    <w:p>
      <w:pPr>
        <w:pStyle w:val="Normal"/>
        <w:rPr/>
      </w:pPr>
      <w:r>
        <w:rPr/>
        <w:t xml:space="preserve">another model (Thullner et al. 2009). I would suggest comparing it to existing </w:t>
      </w:r>
      <w:commentRangeStart w:id="17"/>
      <w:r>
        <w:rPr/>
        <w:t>SWI flux</w:t>
      </w:r>
    </w:p>
    <w:p>
      <w:pPr>
        <w:pStyle w:val="Normal"/>
        <w:rPr/>
      </w:pPr>
      <w:r>
        <w:rPr/>
        <w:t xml:space="preserve">database mentioned </w:t>
      </w:r>
      <w:commentRangeEnd w:id="17"/>
      <w:r>
        <w:rPr/>
      </w:r>
      <w:r>
        <w:rPr/>
        <w:commentReference w:id="17"/>
      </w:r>
      <w:r>
        <w:rPr/>
        <w:t>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b w:val="false"/>
          <w:bCs w:val="false"/>
          <w:color w:val="auto"/>
        </w:rPr>
      </w:pPr>
      <w:ins w:id="713" w:author="Sandra Arndt" w:date="2018-04-03T15:02:00Z">
        <w:r>
          <w:rPr>
            <w:b w:val="false"/>
            <w:bCs w:val="false"/>
            <w:color w:val="auto"/>
          </w:rPr>
          <w:t>We evaluate</w:t>
        </w:r>
      </w:ins>
      <w:del w:id="714" w:author="Unknown Author" w:date="2018-04-03T13:47:00Z">
        <w:r>
          <w:rPr>
            <w:b w:val="false"/>
            <w:bCs w:val="false"/>
            <w:color w:val="auto"/>
          </w:rPr>
          <w:delText>d</w:delText>
        </w:r>
      </w:del>
      <w:ins w:id="715" w:author="Sandra Arndt" w:date="2018-04-03T15:02:00Z">
        <w:r>
          <w:rPr>
            <w:b w:val="false"/>
            <w:bCs w:val="false"/>
            <w:color w:val="auto"/>
          </w:rPr>
          <w:t xml:space="preserve"> the performance of OMEN-SED by comparing model results with data (section </w:t>
        </w:r>
      </w:ins>
      <w:del w:id="716" w:author="Unknown Author" w:date="2018-04-03T13:48:00Z">
        <w:r>
          <w:rPr>
            <w:b w:val="false"/>
            <w:bCs w:val="false"/>
            <w:color w:val="auto"/>
          </w:rPr>
          <w:delText>XXX</w:delText>
        </w:r>
      </w:del>
      <w:ins w:id="717" w:author="Unknown Author" w:date="2018-04-03T13:48:00Z">
        <w:r>
          <w:rPr>
            <w:b w:val="false"/>
            <w:bCs w:val="false"/>
            <w:color w:val="auto"/>
          </w:rPr>
          <w:t>3.2</w:t>
        </w:r>
      </w:ins>
      <w:ins w:id="718" w:author="Sandra Arndt" w:date="2018-04-03T15:02:00Z">
        <w:r>
          <w:rPr>
            <w:b w:val="false"/>
            <w:bCs w:val="false"/>
            <w:color w:val="auto"/>
          </w:rPr>
          <w:t>), as well as the results of a fully-formulated, numerical RTM (</w:t>
        </w:r>
      </w:ins>
      <w:ins w:id="719" w:author="Sandra Arndt" w:date="2018-04-03T15:03:00Z">
        <w:r>
          <w:rPr>
            <w:b w:val="false"/>
            <w:bCs w:val="false"/>
            <w:color w:val="auto"/>
          </w:rPr>
          <w:t xml:space="preserve">section </w:t>
        </w:r>
      </w:ins>
      <w:del w:id="720" w:author="Unknown Author" w:date="2018-04-03T13:48:00Z">
        <w:r>
          <w:rPr>
            <w:b w:val="false"/>
            <w:bCs w:val="false"/>
            <w:color w:val="auto"/>
          </w:rPr>
          <w:delText>XXX</w:delText>
        </w:r>
      </w:del>
      <w:ins w:id="721" w:author="Unknown Author" w:date="2018-04-03T13:48:00Z">
        <w:r>
          <w:rPr>
            <w:b w:val="false"/>
            <w:bCs w:val="false"/>
            <w:color w:val="auto"/>
          </w:rPr>
          <w:t>3.3</w:t>
        </w:r>
      </w:ins>
      <w:ins w:id="722" w:author="Sandra Arndt" w:date="2018-04-03T15:02:00Z">
        <w:r>
          <w:rPr>
            <w:b w:val="false"/>
            <w:bCs w:val="false"/>
            <w:color w:val="auto"/>
          </w:rPr>
          <w:t>)</w:t>
        </w:r>
      </w:ins>
      <w:ins w:id="723" w:author="Sandra Arndt" w:date="2018-04-03T15:03:00Z">
        <w:r>
          <w:rPr>
            <w:b w:val="false"/>
            <w:bCs w:val="false"/>
            <w:color w:val="auto"/>
          </w:rPr>
          <w:t>. The comparison of OMEN-SED with the results of the numerically solved RTM allows evaluating to which extend simplifying assumptions (e.g. constant porosity, non-overlapping redox zones etc)</w:t>
        </w:r>
      </w:ins>
      <w:ins w:id="724" w:author="Sandra Arndt" w:date="2018-04-03T15:04:00Z">
        <w:r>
          <w:rPr>
            <w:b w:val="false"/>
            <w:bCs w:val="false"/>
            <w:color w:val="auto"/>
          </w:rPr>
          <w:t xml:space="preserve"> affect simulation results and, thus, quantitatively test the performance of the computationally efficient OMEN-SED approach against the computationally expensive numerical approach.</w:t>
        </w:r>
      </w:ins>
      <w:ins w:id="725" w:author="Sandra Arndt" w:date="2018-04-03T15:03:00Z">
        <w:r>
          <w:rPr>
            <w:b w:val="false"/>
            <w:bCs w:val="false"/>
            <w:color w:val="auto"/>
          </w:rPr>
          <w:t xml:space="preserve"> </w:t>
          <w:rPrChange w:id="0" w:author="Unknown Author" w:date="2018-04-03T13:47:00Z"/>
        </w:r>
      </w:ins>
    </w:p>
    <w:p>
      <w:pPr>
        <w:pStyle w:val="Normal"/>
        <w:rPr>
          <w:b w:val="false"/>
          <w:bCs w:val="false"/>
          <w:color w:val="auto"/>
        </w:rPr>
      </w:pPr>
      <w:ins w:id="726" w:author="Unknown Author" w:date="2018-04-03T13:53:00Z">
        <w:r>
          <w:rPr>
            <w:b w:val="false"/>
            <w:bCs w:val="false"/>
            <w:color w:val="auto"/>
          </w:rPr>
          <w:t>T</w:t>
        </w:r>
      </w:ins>
      <w:ins w:id="727" w:author="Unknown Author" w:date="2018-04-03T13:52:00Z">
        <w:r>
          <w:rPr>
            <w:b w:val="false"/>
            <w:bCs w:val="false"/>
            <w:color w:val="auto"/>
          </w:rPr>
          <w:t xml:space="preserve">he ranges of simulated SWI-fluxes from the stand-alone OMEN-SED model are already compared to the Stolpovsky et al., </w:t>
        </w:r>
      </w:ins>
      <w:ins w:id="728" w:author="Unknown Author" w:date="2018-04-03T13:52:00Z">
        <w:r>
          <w:rPr>
            <w:b w:val="false"/>
            <w:bCs w:val="false"/>
            <w:color w:val="auto"/>
          </w:rPr>
          <w:t>(</w:t>
        </w:r>
      </w:ins>
      <w:ins w:id="729" w:author="Unknown Author" w:date="2018-04-03T13:52:00Z">
        <w:r>
          <w:rPr>
            <w:b w:val="false"/>
            <w:bCs w:val="false"/>
            <w:color w:val="auto"/>
          </w:rPr>
          <w:t>2015</w:t>
        </w:r>
      </w:ins>
      <w:ins w:id="730" w:author="Unknown Author" w:date="2018-04-03T13:52:00Z">
        <w:r>
          <w:rPr>
            <w:b w:val="false"/>
            <w:bCs w:val="false"/>
            <w:color w:val="auto"/>
          </w:rPr>
          <w:t>)</w:t>
        </w:r>
      </w:ins>
      <w:ins w:id="731" w:author="Unknown Author" w:date="2018-04-03T13:52:00Z">
        <w:r>
          <w:rPr>
            <w:b w:val="false"/>
            <w:bCs w:val="false"/>
            <w:color w:val="auto"/>
          </w:rPr>
          <w:t xml:space="preserve"> database in Figure 6. </w:t>
        </w:r>
      </w:ins>
    </w:p>
    <w:p>
      <w:pPr>
        <w:pStyle w:val="Normal"/>
        <w:outlineLvl w:val="0"/>
        <w:rPr>
          <w:b/>
          <w:bCs/>
          <w:color w:val="FF0000"/>
        </w:rPr>
      </w:pPr>
      <w:del w:id="732" w:author="Sandra Arndt" w:date="2018-04-03T15:01:00Z">
        <w:r>
          <w:rPr>
            <w:b/>
            <w:bCs/>
            <w:color w:val="FF0000"/>
          </w:rPr>
          <w:delText>TODO!</w:delText>
        </w:r>
      </w:del>
    </w:p>
    <w:p>
      <w:pPr>
        <w:pStyle w:val="Normal"/>
        <w:outlineLvl w:val="0"/>
        <w:rPr>
          <w:b/>
          <w:bCs/>
          <w:color w:val="FF0000"/>
        </w:rPr>
      </w:pPr>
      <w:r>
        <w:rPr>
          <w:b/>
          <w:bCs/>
          <w:color w:val="FF0000"/>
        </w:rPr>
      </w:r>
    </w:p>
    <w:p>
      <w:pPr>
        <w:pStyle w:val="Normal"/>
        <w:outlineLvl w:val="0"/>
        <w:rPr>
          <w:b/>
          <w:bCs/>
        </w:rPr>
      </w:pPr>
      <w:r>
        <w:rPr>
          <w:b/>
          <w:bCs/>
        </w:rPr>
        <w:t>Comment:</w:t>
      </w:r>
    </w:p>
    <w:p>
      <w:pPr>
        <w:pStyle w:val="Normal"/>
        <w:outlineLvl w:val="0"/>
        <w:rPr/>
      </w:pPr>
      <w:r>
        <w:rPr/>
        <w:t>P. 55, L. 24 – 25: Bold assumption, I suggest to avoid such formulations. The major</w:t>
      </w:r>
    </w:p>
    <w:p>
      <w:pPr>
        <w:pStyle w:val="Normal"/>
        <w:rPr/>
      </w:pPr>
      <w:r>
        <w:rPr/>
        <w:t>advantage of OMEN-SED is its tre</w:t>
      </w:r>
      <w:del w:id="733" w:author="" w:date="0-00-00T00:00:00Z">
        <w:r>
          <w:rPr/>
          <w:delText>m</w:delText>
        </w:r>
      </w:del>
      <w:ins w:id="734" w:author="Unknown Author" w:date="2018-04-03T13:50:00Z">
        <w:r>
          <w:rPr/>
          <w:t>m</w:t>
        </w:r>
      </w:ins>
      <w:ins w:id="735" w:author="Sandra Arndt" w:date="2018-04-03T15:01:00Z">
        <w:r>
          <w:rPr/>
          <w:t>e</w:t>
        </w:r>
      </w:ins>
      <w:r>
        <w:rPr/>
        <w:t>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ins w:id="736" w:author="Unknown Author" w:date="2018-04-03T13:58:00Z">
        <w:r>
          <w:rPr/>
        </w:r>
      </w:ins>
    </w:p>
    <w:p>
      <w:pPr>
        <w:pStyle w:val="Normal"/>
        <w:rPr/>
      </w:pPr>
      <w:ins w:id="737" w:author="Unknown Author" w:date="2018-04-03T13:58:00Z">
        <w:r>
          <w:rPr/>
          <w:t xml:space="preserve">DOMINIK: </w:t>
        </w:r>
      </w:ins>
      <w:ins w:id="738" w:author="Unknown Author" w:date="2018-04-03T13:58:00Z">
        <w:r>
          <w:rPr/>
          <w:t>He is talking about this statement:</w:t>
        </w:r>
      </w:ins>
    </w:p>
    <w:p>
      <w:pPr>
        <w:pStyle w:val="Normal"/>
        <w:rPr>
          <w:i/>
          <w:iCs/>
        </w:rPr>
      </w:pPr>
      <w:ins w:id="739" w:author="Unknown Author" w:date="2018-04-03T13:58:00Z">
        <w:r>
          <w:rPr>
            <w:i/>
            <w:iCs/>
          </w:rPr>
          <w:t>“</w:t>
        </w:r>
      </w:ins>
      <w:ins w:id="740" w:author="Unknown Author" w:date="2018-04-03T13:58:00Z">
        <w:r>
          <w:rPr>
            <w:i/>
            <w:iCs/>
          </w:rPr>
          <w:t>We have shown that the performance of OMEN-SED is similar to that of a fully formulated, multi-component numerical model. “</w:t>
        </w:r>
      </w:ins>
    </w:p>
    <w:p>
      <w:pPr>
        <w:pStyle w:val="Normal"/>
        <w:outlineLvl w:val="0"/>
        <w:rPr/>
      </w:pPr>
      <w:ins w:id="741" w:author="Unknown Author" w:date="2018-04-03T13:58:00Z">
        <w:r>
          <w:rPr/>
        </w:r>
      </w:ins>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auto"/>
        </w:rPr>
      </w:pPr>
      <w:del w:id="742" w:author="Unknown Author" w:date="2018-04-03T13:58:00Z">
        <w:r>
          <w:rPr>
            <w:b w:val="false"/>
            <w:bCs w:val="false"/>
            <w:color w:val="auto"/>
          </w:rPr>
        </w:r>
      </w:del>
    </w:p>
    <w:p>
      <w:pPr>
        <w:pStyle w:val="Normal"/>
        <w:outlineLvl w:val="0"/>
        <w:rPr>
          <w:b w:val="false"/>
          <w:bCs w:val="false"/>
          <w:color w:val="auto"/>
        </w:rPr>
      </w:pPr>
      <w:del w:id="743" w:author="Unknown Author" w:date="2018-04-03T14:51:00Z">
        <w:r>
          <w:rPr>
            <w:b w:val="false"/>
            <w:bCs w:val="false"/>
            <w:color w:val="auto"/>
          </w:rPr>
          <w:delText xml:space="preserve">We disagree. </w:delText>
        </w:r>
      </w:del>
      <w:ins w:id="744" w:author="Sandra Arndt" w:date="2018-04-03T15:05:00Z">
        <w:r>
          <w:rPr>
            <w:b w:val="false"/>
            <w:bCs w:val="false"/>
            <w:color w:val="auto"/>
          </w:rPr>
          <w:t xml:space="preserve">This is not an assumption, but </w:t>
        </w:r>
      </w:ins>
      <w:ins w:id="745" w:author="Sandra Arndt" w:date="2018-04-03T15:07:00Z">
        <w:r>
          <w:rPr>
            <w:b w:val="false"/>
            <w:bCs w:val="false"/>
            <w:color w:val="auto"/>
          </w:rPr>
          <w:t xml:space="preserve">the </w:t>
        </w:r>
      </w:ins>
      <w:ins w:id="746" w:author="Sandra Arndt" w:date="2018-04-03T15:05:00Z">
        <w:r>
          <w:rPr>
            <w:b w:val="false"/>
            <w:bCs w:val="false"/>
            <w:color w:val="auto"/>
          </w:rPr>
          <w:t>conclusion from the model-data and model-model comparison</w:t>
        </w:r>
      </w:ins>
      <w:ins w:id="747" w:author="Unknown Author" w:date="2018-04-03T14:13:00Z">
        <w:r>
          <w:rPr>
            <w:b w:val="false"/>
            <w:bCs w:val="false"/>
            <w:color w:val="auto"/>
          </w:rPr>
          <w:t xml:space="preserve"> </w:t>
        </w:r>
      </w:ins>
      <w:ins w:id="748" w:author="Unknown Author" w:date="2018-04-03T14:13:00Z">
        <w:r>
          <w:rPr>
            <w:b w:val="false"/>
            <w:bCs w:val="false"/>
            <w:color w:val="auto"/>
          </w:rPr>
          <w:t>at the system scale</w:t>
        </w:r>
      </w:ins>
      <w:ins w:id="749" w:author="Sandra Arndt" w:date="2018-04-03T15:05:00Z">
        <w:r>
          <w:rPr>
            <w:b w:val="false"/>
            <w:bCs w:val="false"/>
            <w:color w:val="auto"/>
          </w:rPr>
          <w:t xml:space="preserve">. </w:t>
        </w:r>
      </w:ins>
      <w:ins w:id="750" w:author="Unknown Author" w:date="2018-04-03T14:13:00Z">
        <w:r>
          <w:rPr>
            <w:b w:val="false"/>
            <w:bCs w:val="false"/>
            <w:color w:val="auto"/>
          </w:rPr>
          <w:t>To clarify this, the sentence as been c</w:t>
        </w:r>
      </w:ins>
      <w:ins w:id="751" w:author="Unknown Author" w:date="2018-04-03T14:14:00Z">
        <w:r>
          <w:rPr>
            <w:b w:val="false"/>
            <w:bCs w:val="false"/>
            <w:color w:val="auto"/>
          </w:rPr>
          <w:t>hanged to:</w:t>
        </w:r>
      </w:ins>
    </w:p>
    <w:p>
      <w:pPr>
        <w:pStyle w:val="Normal"/>
        <w:outlineLvl w:val="0"/>
        <w:rPr>
          <w:b w:val="false"/>
          <w:bCs w:val="false"/>
          <w:i/>
          <w:iCs/>
          <w:color w:val="auto"/>
        </w:rPr>
      </w:pPr>
      <w:del w:id="752" w:author="Unknown Author" w:date="2018-04-03T14:14:00Z">
        <w:r>
          <w:rPr>
            <w:b w:val="false"/>
            <w:bCs w:val="false"/>
            <w:i/>
            <w:iCs/>
            <w:color w:val="auto"/>
          </w:rPr>
          <w:delText>Results</w:delText>
        </w:r>
      </w:del>
      <w:ins w:id="753" w:author="Unknown Author" w:date="2018-04-03T14:15:00Z">
        <w:r>
          <w:rPr>
            <w:b w:val="false"/>
            <w:bCs w:val="false"/>
            <w:i/>
            <w:iCs/>
            <w:color w:val="auto"/>
          </w:rPr>
          <w:t>“</w:t>
        </w:r>
      </w:ins>
      <w:ins w:id="754" w:author="Unknown Author" w:date="2018-04-03T14:14:00Z">
        <w:r>
          <w:rPr>
            <w:b w:val="false"/>
            <w:bCs w:val="false"/>
            <w:i/>
            <w:iCs/>
            <w:color w:val="auto"/>
          </w:rPr>
          <w:t xml:space="preserve">We have </w:t>
        </w:r>
      </w:ins>
      <w:del w:id="755" w:author="Unknown Author" w:date="2018-04-03T14:14:00Z">
        <w:r>
          <w:rPr>
            <w:b w:val="false"/>
            <w:bCs w:val="false"/>
            <w:i/>
            <w:iCs/>
            <w:color w:val="auto"/>
          </w:rPr>
          <w:delText xml:space="preserve"> </w:delText>
        </w:r>
      </w:del>
      <w:ins w:id="756" w:author="Sandra Arndt" w:date="2018-04-03T15:05:00Z">
        <w:r>
          <w:rPr>
            <w:b w:val="false"/>
            <w:bCs w:val="false"/>
            <w:i/>
            <w:iCs/>
            <w:color w:val="auto"/>
          </w:rPr>
          <w:t>show</w:t>
        </w:r>
      </w:ins>
      <w:ins w:id="757" w:author="Unknown Author" w:date="2018-04-03T14:14:00Z">
        <w:r>
          <w:rPr>
            <w:b w:val="false"/>
            <w:bCs w:val="false"/>
            <w:i/>
            <w:iCs/>
            <w:color w:val="auto"/>
          </w:rPr>
          <w:t>n</w:t>
        </w:r>
      </w:ins>
      <w:ins w:id="758" w:author="Sandra Arndt" w:date="2018-04-03T15:05:00Z">
        <w:r>
          <w:rPr>
            <w:b w:val="false"/>
            <w:bCs w:val="false"/>
            <w:i/>
            <w:iCs/>
            <w:color w:val="auto"/>
          </w:rPr>
          <w:t xml:space="preserve"> that </w:t>
        </w:r>
      </w:ins>
      <w:ins w:id="759" w:author="Sandra Arndt" w:date="2018-04-03T15:07:00Z">
        <w:r>
          <w:rPr>
            <w:b w:val="false"/>
            <w:bCs w:val="false"/>
            <w:i/>
            <w:iCs/>
            <w:color w:val="auto"/>
          </w:rPr>
          <w:t xml:space="preserve">the performance of </w:t>
        </w:r>
      </w:ins>
      <w:ins w:id="760" w:author="Sandra Arndt" w:date="2018-04-03T15:05:00Z">
        <w:r>
          <w:rPr>
            <w:b w:val="false"/>
            <w:bCs w:val="false"/>
            <w:i/>
            <w:iCs/>
            <w:color w:val="auto"/>
          </w:rPr>
          <w:t xml:space="preserve">OMEN-SED </w:t>
        </w:r>
      </w:ins>
      <w:ins w:id="761" w:author="Sandra Arndt" w:date="2018-04-03T15:07:00Z">
        <w:r>
          <w:rPr>
            <w:b/>
            <w:bCs/>
            <w:i/>
            <w:iCs/>
            <w:color w:val="auto"/>
          </w:rPr>
          <w:t>at the system scale</w:t>
        </w:r>
      </w:ins>
      <w:ins w:id="762" w:author="Sandra Arndt" w:date="2018-04-03T15:07:00Z">
        <w:r>
          <w:rPr>
            <w:b w:val="false"/>
            <w:bCs w:val="false"/>
            <w:i/>
            <w:iCs/>
            <w:color w:val="auto"/>
          </w:rPr>
          <w:t xml:space="preserve"> is similar to that of a </w:t>
        </w:r>
      </w:ins>
      <w:del w:id="763" w:author="Unknown Author" w:date="2018-04-03T14:14:00Z">
        <w:r>
          <w:rPr>
            <w:b w:val="false"/>
            <w:bCs w:val="false"/>
            <w:i/>
            <w:iCs/>
            <w:color w:val="auto"/>
          </w:rPr>
          <w:delText>numerical model.</w:delText>
        </w:r>
      </w:del>
      <w:ins w:id="764" w:author="Unknown Author" w:date="2018-04-03T14:14:00Z">
        <w:r>
          <w:rPr>
            <w:b w:val="false"/>
            <w:bCs w:val="false"/>
            <w:i/>
            <w:iCs/>
            <w:color w:val="auto"/>
          </w:rPr>
          <w:t>fully formulated, multi-component numerical model.</w:t>
        </w:r>
      </w:ins>
      <w:ins w:id="765" w:author="Unknown Author" w:date="2018-04-03T14:15:00Z">
        <w:r>
          <w:rPr>
            <w:b w:val="false"/>
            <w:bCs w:val="false"/>
            <w:i/>
            <w:iCs/>
            <w:color w:val="auto"/>
          </w:rPr>
          <w:t>”</w:t>
        </w:r>
      </w:ins>
    </w:p>
    <w:p>
      <w:pPr>
        <w:pStyle w:val="Normal"/>
        <w:outlineLvl w:val="0"/>
        <w:rPr>
          <w:b/>
          <w:bCs/>
          <w:color w:val="FF0000"/>
        </w:rPr>
      </w:pPr>
      <w:r>
        <w:rPr>
          <w:b/>
          <w:bCs/>
          <w:color w:val="FF0000"/>
        </w:rPr>
      </w:r>
    </w:p>
    <w:p>
      <w:pPr>
        <w:pStyle w:val="Normal"/>
        <w:outlineLvl w:val="0"/>
        <w:rPr>
          <w:b/>
          <w:bCs/>
          <w:color w:val="FF0000"/>
        </w:rPr>
      </w:pPr>
      <w:del w:id="766" w:author="Sandra Arndt" w:date="2018-04-03T15:05:00Z">
        <w:r>
          <w:rPr>
            <w:b/>
            <w:bCs/>
            <w:color w:val="FF0000"/>
          </w:rPr>
          <w:delText>???</w:delText>
        </w:r>
      </w:del>
    </w:p>
    <w:p>
      <w:pPr>
        <w:pStyle w:val="Normal"/>
        <w:rPr>
          <w:i/>
          <w:iCs/>
        </w:rPr>
      </w:pPr>
      <w:del w:id="767" w:author="Unknown Author" w:date="2018-04-03T13:58:00Z">
        <w:r>
          <w:rPr>
            <w:i/>
            <w:iCs/>
          </w:rPr>
          <w:delText>He is talking about this statement:</w:delText>
        </w:r>
      </w:del>
    </w:p>
    <w:p>
      <w:pPr>
        <w:pStyle w:val="Normal"/>
        <w:rPr>
          <w:i/>
          <w:iCs/>
        </w:rPr>
      </w:pPr>
      <w:del w:id="768" w:author="Unknown Author" w:date="2018-04-03T13:58:00Z">
        <w:r>
          <w:rPr>
            <w:i/>
            <w:iCs/>
          </w:rPr>
          <w:delText>“</w:delText>
        </w:r>
      </w:del>
      <w:del w:id="769" w:author="Unknown Author" w:date="2018-04-03T13:58:00Z">
        <w:r>
          <w:rPr>
            <w:i/>
            <w:iCs/>
          </w:rPr>
          <w:delText>We have shown that the performance of OMEN-SED is similar to that of a fully formulated, multi-component numerical model. “</w:delText>
        </w:r>
      </w:del>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w:t>
      </w:r>
      <w:r>
        <w:rPr>
          <w:b/>
          <w:bCs/>
          <w:vertAlign w:val="superscript"/>
        </w:rPr>
        <w:t>st</w:t>
      </w:r>
      <w:r>
        <w:rPr>
          <w:b/>
          <w:bCs/>
        </w:rPr>
        <w:t xml:space="preserve">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commentRangeStart w:id="18"/>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commentRangeEnd w:id="18"/>
      <w:r>
        <w:rPr/>
      </w:r>
      <w:r>
        <w:rPr/>
        <w:commentReference w:id="18"/>
      </w:r>
    </w:p>
    <w:p>
      <w:pPr>
        <w:pStyle w:val="Normal"/>
        <w:rPr/>
      </w:pPr>
      <w:r>
        <w:rPr/>
      </w:r>
    </w:p>
    <w:p>
      <w:pPr>
        <w:pStyle w:val="Normal"/>
        <w:outlineLvl w:val="0"/>
        <w:rPr>
          <w:b/>
          <w:bCs/>
          <w:color w:val="800000"/>
        </w:rPr>
      </w:pPr>
      <w:r>
        <w:rPr>
          <w:b/>
          <w:bCs/>
        </w:rPr>
        <w:t>Response:</w:t>
      </w:r>
      <w:r>
        <w:rPr>
          <w:b/>
          <w:bCs/>
          <w:color w:val="800000"/>
        </w:rPr>
        <w:t xml:space="preserve">  See also comment of reviewer 1</w:t>
      </w:r>
    </w:p>
    <w:p>
      <w:pPr>
        <w:pStyle w:val="Normal"/>
        <w:rPr>
          <w:color w:val="FF0000"/>
        </w:rPr>
      </w:pPr>
      <w:r>
        <w:rPr>
          <w:b/>
          <w:bCs/>
          <w:color w:val="FF0000"/>
        </w:rPr>
        <w:t xml:space="preserve">??? </w:t>
      </w:r>
      <w:r>
        <w:rPr/>
        <w:t xml:space="preserve">So should I assume that under oxic conditions all H2S gets oxidized? But still with O2 and not with nitrate? But we could leave </w:t>
      </w:r>
      <w:r>
        <w:rPr>
          <w:rFonts w:ascii="SBL BibLit;SBL Greek;Athena;EB" w:hAnsi="SBL BibLit;SBL Greek;Athena;EB"/>
          <w:color w:val="FF0000"/>
        </w:rPr>
        <w:t>γ</w:t>
      </w:r>
      <w:r>
        <w:rPr>
          <w:color w:val="FF0000"/>
          <w:vertAlign w:val="subscript"/>
        </w:rPr>
        <w:t>H2S</w:t>
      </w:r>
      <w:r>
        <w:rPr>
          <w:color w:val="FF0000"/>
        </w:rPr>
        <w:t xml:space="preserve"> </w:t>
      </w:r>
      <w:r>
        <w:rPr/>
        <w:t xml:space="preserve">in for anoxic environments and introduce </w:t>
      </w:r>
      <w:r>
        <w:rPr>
          <w:color w:val="FF0000"/>
        </w:rPr>
        <w:t>a new parameter that defines the fraction of sulfide that is precipitated as pyrite (you wanted that anyway ;) ).</w:t>
      </w:r>
    </w:p>
    <w:p>
      <w:pPr>
        <w:pStyle w:val="Normal"/>
        <w:rPr/>
      </w:pPr>
      <w:r>
        <w:rPr/>
      </w:r>
    </w:p>
    <w:p>
      <w:pPr>
        <w:pStyle w:val="Normal"/>
        <w:outlineLvl w:val="0"/>
        <w:rPr>
          <w:b/>
          <w:bCs/>
          <w:color w:val="FF0000"/>
        </w:rPr>
      </w:pPr>
      <w:ins w:id="770" w:author="Unknown Author" w:date="2018-04-03T16:37:00Z">
        <w:r>
          <w:rPr>
            <w:b/>
            <w:bCs/>
            <w:color w:val="FF0000"/>
          </w:rPr>
          <w:t>What to do???</w:t>
        </w:r>
      </w:ins>
    </w:p>
    <w:p>
      <w:pPr>
        <w:pStyle w:val="Normal"/>
        <w:outlineLvl w:val="0"/>
        <w:rPr>
          <w:b/>
          <w:bCs/>
          <w:color w:val="FF0000"/>
          <w:rPrChange w:id="0" w:author="Unknown Author" w:date="2018-04-03T16:38:00Z"/>
        </w:rPr>
      </w:pPr>
      <w:r>
        <w:rPr>
          <w:b/>
          <w:bCs/>
          <w:color w:val="FF0000"/>
          <w:rPrChange w:id="0" w:author="Unknown Author" w:date="2018-04-03T16:38:00Z"/>
        </w:rPr>
        <w:t>How to update the alkalinity model?</w:t>
      </w:r>
    </w:p>
    <w:p>
      <w:pPr>
        <w:pStyle w:val="Normal"/>
        <w:rPr/>
      </w:pPr>
      <w:r>
        <w:rPr/>
      </w:r>
    </w:p>
    <w:p>
      <w:pPr>
        <w:pStyle w:val="Normal"/>
        <w:outlineLvl w:val="0"/>
        <w:rPr>
          <w:color w:val="000000"/>
        </w:rPr>
      </w:pPr>
      <w:r>
        <w:rPr>
          <w:color w:val="FF0000"/>
        </w:rPr>
        <w:t xml:space="preserve">Sandra: </w:t>
      </w:r>
      <w:r>
        <w:rPr>
          <w:color w:val="000000"/>
        </w:rPr>
        <w:t>Yes, I told you so. This will also be a bit of an issue for the OAE simulations!</w:t>
      </w:r>
    </w:p>
    <w:p>
      <w:pPr>
        <w:pStyle w:val="Normal"/>
        <w:rPr>
          <w:color w:val="FF0000"/>
        </w:rPr>
      </w:pPr>
      <w:r>
        <w:rPr>
          <w:color w:val="FF0000"/>
        </w:rPr>
      </w:r>
    </w:p>
    <w:p>
      <w:pPr>
        <w:pStyle w:val="Normal"/>
        <w:outlineLvl w:val="0"/>
        <w:rPr>
          <w:b/>
          <w:bCs/>
          <w:color w:val="FF0000"/>
        </w:rPr>
      </w:pPr>
      <w:del w:id="772" w:author="Unknown Author" w:date="2018-04-03T16:37:00Z">
        <w:r>
          <w:rPr>
            <w:b/>
            <w:bCs/>
            <w:color w:val="FF0000"/>
          </w:rPr>
          <w:delText>What to do???</w:delText>
        </w:r>
      </w:del>
    </w:p>
    <w:p>
      <w:pPr>
        <w:pStyle w:val="Normal"/>
        <w:outlineLvl w:val="0"/>
        <w:rPr>
          <w:color w:val="FF0000"/>
        </w:rPr>
      </w:pPr>
      <w:del w:id="773" w:author="Unknown Author" w:date="2018-04-03T16:38:00Z">
        <w:r>
          <w:rPr>
            <w:color w:val="FF0000"/>
          </w:rPr>
        </w:r>
      </w:del>
    </w:p>
    <w:p>
      <w:pPr>
        <w:pStyle w:val="Normal"/>
        <w:outlineLvl w:val="0"/>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The Middelburg et al. (1997) equation is just used in the stand-alone OMEN-SED version. When coupled to cGENIE we use the burial velocity of the ESM. </w:t>
      </w:r>
      <w:del w:id="774" w:author="Sandra Arndt" w:date="2018-04-03T15:11:00Z">
        <w:r>
          <w:rPr/>
          <w:delText>However</w:delText>
        </w:r>
      </w:del>
      <w:ins w:id="775" w:author="Sandra Arndt" w:date="2018-04-03T15:11:00Z">
        <w:r>
          <w:rPr/>
          <w:t>In addition</w:t>
        </w:r>
      </w:ins>
      <w:r>
        <w:rPr/>
        <w:t xml:space="preserve">, </w:t>
      </w:r>
      <w:del w:id="776" w:author="Sandra Arndt" w:date="2018-04-03T15:11:00Z">
        <w:r>
          <w:rPr/>
          <w:delText xml:space="preserve">we added </w:delText>
        </w:r>
      </w:del>
      <w:r>
        <w:rPr/>
        <w:t xml:space="preserve">the Burwicz et al. (2011) parameterisation </w:t>
      </w:r>
      <w:ins w:id="777" w:author="Sandra Arndt" w:date="2018-04-03T15:11:00Z">
        <w:r>
          <w:rPr/>
          <w:t xml:space="preserve">is already added </w:t>
        </w:r>
      </w:ins>
      <w:r>
        <w:rPr/>
        <w:t xml:space="preserve">as an option </w:t>
      </w:r>
      <w:del w:id="778" w:author="Sandra Arndt" w:date="2018-04-03T15:11:00Z">
        <w:r>
          <w:rPr/>
          <w:delText>already</w:delText>
        </w:r>
      </w:del>
      <w:ins w:id="779" w:author="Sandra Arndt" w:date="2018-04-03T15:11:00Z">
        <w:r>
          <w:rPr/>
          <w:t>in OMEN-SED (see p</w:t>
        </w:r>
      </w:ins>
      <w:ins w:id="780" w:author="Unknown Author" w:date="2018-04-03T15:34:00Z">
        <w:r>
          <w:rPr/>
          <w:t>g</w:t>
        </w:r>
      </w:ins>
      <w:ins w:id="781" w:author="Sandra Arndt" w:date="2018-04-03T15:11:00Z">
        <w:r>
          <w:rPr/>
          <w:t xml:space="preserve">. </w:t>
        </w:r>
      </w:ins>
      <w:del w:id="782" w:author="Unknown Author" w:date="2018-04-03T15:34:00Z">
        <w:r>
          <w:rPr/>
          <w:delText>XX</w:delText>
        </w:r>
      </w:del>
      <w:ins w:id="783" w:author="Unknown Author" w:date="2018-04-03T15:34:00Z">
        <w:r>
          <w:rPr/>
          <w:t>24</w:t>
        </w:r>
      </w:ins>
      <w:del w:id="784" w:author="Unknown Author" w:date="2018-04-03T15:34:00Z">
        <w:r>
          <w:rPr/>
          <w:delText xml:space="preserve"> ??</w:delText>
        </w:r>
      </w:del>
      <w:ins w:id="785" w:author="Sandra Arndt" w:date="2018-04-03T15:11:00Z">
        <w:r>
          <w:rPr/>
          <w:t>). W</w:t>
        </w:r>
      </w:ins>
      <w:del w:id="786" w:author="Sandra Arndt" w:date="2018-04-03T15:11:00Z">
        <w:r>
          <w:rPr/>
          <w:delText>. Now w</w:delText>
        </w:r>
      </w:del>
      <w:r>
        <w:rPr/>
        <w:t>e made it the default version for the stand-alone model</w:t>
      </w:r>
      <w:del w:id="787" w:author="Unknown Author" w:date="2018-04-03T15:35:00Z">
        <w:r>
          <w:rPr/>
          <w:delText>:</w:delText>
        </w:r>
      </w:del>
      <w:ins w:id="788" w:author="Unknown Author" w:date="2018-04-03T15:35:00Z">
        <w:r>
          <w:rPr/>
          <w:t xml:space="preserve">. </w:t>
        </w:r>
      </w:ins>
      <w:ins w:id="789" w:author="Unknown Author" w:date="2018-04-03T15:35:00Z">
        <w:r>
          <w:rPr/>
          <w:t>T</w:t>
        </w:r>
      </w:ins>
      <w:ins w:id="790" w:author="Unknown Author" w:date="2018-04-03T15:35:00Z">
        <w:r>
          <w:rPr>
            <w:b w:val="false"/>
            <w:bCs w:val="false"/>
            <w:color w:val="auto"/>
          </w:rPr>
          <w:t>he sentence as been changed to:</w:t>
        </w:r>
      </w:ins>
      <w:r>
        <w:rPr/>
        <w:t xml:space="preserve"> </w:t>
      </w:r>
    </w:p>
    <w:p>
      <w:pPr>
        <w:pStyle w:val="Normal"/>
        <w:rPr/>
      </w:pPr>
      <w:r>
        <w:rPr>
          <w:b/>
          <w:bCs/>
          <w:color w:val="800000"/>
        </w:rPr>
        <w:t xml:space="preserve">TODO: </w:t>
      </w:r>
      <w:r>
        <w:rPr/>
        <w:t>Add the changed sentence:</w:t>
      </w:r>
    </w:p>
    <w:p>
      <w:pPr>
        <w:pStyle w:val="Normal"/>
        <w:rPr/>
      </w:pPr>
      <w:ins w:id="791" w:author="Unknown Author" w:date="2018-04-03T16:38:00Z">
        <w:r>
          <w:rPr/>
        </w:r>
      </w:ins>
    </w:p>
    <w:p>
      <w:pPr>
        <w:pStyle w:val="Normal"/>
        <w:rPr/>
      </w:pPr>
      <w:r>
        <w:rPr/>
      </w:r>
    </w:p>
    <w:p>
      <w:pPr>
        <w:pStyle w:val="Normal"/>
        <w:rPr>
          <w:b/>
          <w:bCs/>
        </w:rPr>
      </w:pPr>
      <w:r>
        <w:rPr>
          <w:b/>
          <w:bCs/>
        </w:rPr>
        <w:t>3</w:t>
      </w:r>
      <w:r>
        <w:rPr>
          <w:b/>
          <w:bCs/>
          <w:vertAlign w:val="superscript"/>
        </w:rPr>
        <w:t>rd</w:t>
      </w:r>
      <w:r>
        <w:rPr>
          <w:b/>
          <w:bCs/>
        </w:rPr>
        <w:t xml:space="preserve"> Comment:</w:t>
      </w:r>
    </w:p>
    <w:p>
      <w:pPr>
        <w:pStyle w:val="Normal"/>
        <w:rPr/>
      </w:pPr>
      <w:del w:id="792" w:author="Unknown Author" w:date="2018-04-03T16:39:00Z">
        <w:r>
          <w:rPr/>
        </w:r>
      </w:del>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We agree with the statement that TOC is not necessarily a good way to validate the coupled model</w:t>
      </w:r>
      <w:ins w:id="793" w:author="Unknown Author" w:date="2018-04-03T15:49:00Z">
        <w:r>
          <w:rPr/>
          <w:t xml:space="preserve"> </w:t>
        </w:r>
      </w:ins>
      <w:ins w:id="794" w:author="Unknown Author" w:date="2018-04-03T15:49:00Z">
        <w:r>
          <w:rPr/>
          <w:t>and we would also favor fluxes or rates</w:t>
        </w:r>
      </w:ins>
      <w:r>
        <w:rPr/>
        <w:t xml:space="preserve">. </w:t>
      </w:r>
      <w:ins w:id="795" w:author="Unknown Author" w:date="2018-04-03T15:51:00Z">
        <w:r>
          <w:rPr/>
          <w:t xml:space="preserve">However, </w:t>
        </w:r>
      </w:ins>
      <w:ins w:id="796" w:author="Unknown Author" w:date="2018-04-03T15:52:00Z">
        <w:r>
          <w:rPr/>
          <w:t xml:space="preserve">we are not convinced that they give much better results if the database </w:t>
        </w:r>
      </w:ins>
      <w:ins w:id="797" w:author="Unknown Author" w:date="2018-04-03T15:54:00Z">
        <w:r>
          <w:rPr/>
          <w:t>is</w:t>
        </w:r>
      </w:ins>
      <w:ins w:id="798" w:author="Unknown Author" w:date="2018-04-03T15:53:00Z">
        <w:r>
          <w:rPr/>
          <w:t xml:space="preserve"> limited. </w:t>
        </w:r>
      </w:ins>
      <w:ins w:id="799" w:author="Unknown Author" w:date="2018-04-03T15:54:00Z">
        <w:r>
          <w:rPr/>
          <w:t>TOC in surface sediments was the data available on a global scale and also other ESM studies compare their results to it</w:t>
        </w:r>
      </w:ins>
      <w:ins w:id="800" w:author="Unknown Author" w:date="2018-04-03T15:54:00Z">
        <w:r>
          <w:rPr>
            <w:color w:val="auto"/>
          </w:rPr>
          <w:t xml:space="preserve"> (e.g. HAMOCC, Palastanga et al. (2011)). </w:t>
        </w:r>
      </w:ins>
      <w:r>
        <w:rPr/>
        <w:t xml:space="preserve">As mentioned earlier, we will put in some more effort in a follow-up study where we compare calculated SWI-fluxes with observations. </w:t>
      </w:r>
    </w:p>
    <w:p>
      <w:pPr>
        <w:pStyle w:val="Normal"/>
        <w:rPr/>
      </w:pPr>
      <w:ins w:id="801" w:author="Unknown Author" w:date="2018-04-03T15:49:00Z">
        <w:r>
          <w:rPr/>
          <w:t>In addition, a</w:t>
        </w:r>
      </w:ins>
      <w:ins w:id="802" w:author="Unknown Author" w:date="2018-04-03T15:46:00Z">
        <w:r>
          <w:rPr/>
          <w:t xml:space="preserve">s stated in the manuscript (page 45): </w:t>
        </w:r>
      </w:ins>
    </w:p>
    <w:p>
      <w:pPr>
        <w:pStyle w:val="Normal"/>
        <w:rPr/>
      </w:pPr>
      <w:ins w:id="803" w:author="Unknown Author" w:date="2018-04-03T15:46:00Z">
        <w:r>
          <w:rPr/>
          <w:t xml:space="preserve">“ </w:t>
        </w:r>
      </w:ins>
      <w:ins w:id="804" w:author="Unknown Author" w:date="2018-04-03T15:46:00Z">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ins>
      <w:ins w:id="805" w:author="Unknown Author" w:date="2018-04-03T15:46:00Z">
        <w:r>
          <w:rPr/>
          <w:t>.”</w:t>
        </w:r>
      </w:ins>
    </w:p>
    <w:p>
      <w:pPr>
        <w:pStyle w:val="Normal"/>
        <w:rPr/>
      </w:pPr>
      <w:r>
        <w:rPr/>
      </w:r>
    </w:p>
    <w:p>
      <w:pPr>
        <w:pStyle w:val="Normal"/>
        <w:rPr>
          <w:color w:val="FF0000"/>
        </w:rPr>
      </w:pPr>
      <w:commentRangeStart w:id="19"/>
      <w:r>
        <w:rPr>
          <w:color w:val="FF0000"/>
        </w:rPr>
        <w:t>Something about: This was the data available also other ESM studies compare their results to it</w:t>
      </w:r>
      <w:bookmarkStart w:id="7" w:name="__DdeLink__3249_1281591571"/>
      <w:r>
        <w:rPr>
          <w:color w:val="FF0000"/>
        </w:rPr>
        <w:t xml:space="preserve"> (e.g. HAMOCC, Palastanga et al. (2011)).</w:t>
      </w:r>
      <w:bookmarkEnd w:id="7"/>
      <w:r>
        <w:rPr>
          <w:color w:val="FF0000"/>
        </w:rPr>
      </w:r>
      <w:r>
        <w:fldChar w:fldCharType="end"/>
      </w:r>
      <w:r>
        <w:rPr>
          <w:color w:val="FF0000"/>
        </w:rPr>
        <w:commentReference w:id="19"/>
      </w:r>
    </w:p>
    <w:p>
      <w:pPr>
        <w:pStyle w:val="Normal"/>
        <w:rPr/>
      </w:pPr>
      <w:ins w:id="806" w:author="Unknown Author" w:date="2018-04-03T16:39:00Z">
        <w:r>
          <w:rPr/>
        </w:r>
      </w:ins>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w:t>
      </w:r>
      <w:commentRangeStart w:id="20"/>
      <w:r>
        <w:rPr/>
        <w:t xml:space="preserve">complete data sets from deep sea sites within gyres are difficult to </w:t>
      </w:r>
      <w:del w:id="807" w:author="Sandra Arndt" w:date="2018-04-03T15:14:00Z">
        <w:r>
          <w:rPr/>
          <w:delText>get</w:delText>
        </w:r>
      </w:del>
      <w:ins w:id="808" w:author="Sandra Arndt" w:date="2018-04-03T15:14:00Z">
        <w:r>
          <w:rPr/>
          <w:t>obtain</w:t>
        </w:r>
      </w:ins>
      <w:commentRangeEnd w:id="20"/>
      <w:r>
        <w:rPr/>
      </w:r>
      <w:r>
        <w:rPr/>
        <w:commentReference w:id="20"/>
      </w:r>
      <w:r>
        <w:rPr/>
        <w:t xml:space="preserve">). </w:t>
      </w:r>
      <w:del w:id="809" w:author="Sandra Arndt" w:date="2018-04-03T15:14:00Z">
        <w:r>
          <w:rPr/>
          <w:delText>Therefore, degradation rate constants here are higher.</w:delText>
        </w:r>
      </w:del>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rFonts w:ascii="Liberation Serif" w:hAnsi="Liberation Serif"/>
        </w:rPr>
      </w:pPr>
      <w:r>
        <w:rPr>
          <w:color w:val="000000"/>
        </w:rPr>
        <w:t>T</w:t>
      </w:r>
      <w:r>
        <w:rPr/>
        <w:t>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w:t>
      </w:r>
      <w:ins w:id="810" w:author="Unknown Author" w:date="2018-04-03T16:42:00Z">
        <w:r>
          <w:rPr>
            <w:rFonts w:ascii="Liberation Serif" w:hAnsi="Liberation Serif"/>
          </w:rPr>
          <w:t xml:space="preserve"> </w:t>
        </w:r>
      </w:ins>
      <w:ins w:id="811" w:author="Unknown Author" w:date="2018-04-03T16:42:00Z">
        <w:r>
          <w:rPr>
            <w:rFonts w:ascii="Liberation Serif" w:hAnsi="Liberation Serif"/>
          </w:rPr>
          <w:t xml:space="preserve">In a more recent study </w:t>
        </w:r>
      </w:ins>
      <w:ins w:id="812" w:author="Unknown Author" w:date="2018-04-03T16:42:00Z">
        <w:r>
          <w:rPr>
            <w:rFonts w:ascii="Liberation Serif" w:hAnsi="Liberation Serif"/>
            <w:b w:val="false"/>
            <w:i w:val="false"/>
            <w:caps w:val="false"/>
            <w:smallCaps w:val="false"/>
            <w:color w:val="222222"/>
            <w:spacing w:val="0"/>
            <w:sz w:val="24"/>
            <w:shd w:fill="FFFFFF" w:val="clear"/>
          </w:rPr>
          <w:t>D'Hondt et al. (2015) suggest: “...</w:t>
        </w:r>
      </w:ins>
      <w:ins w:id="813" w:author="Unknown Author" w:date="2018-04-03T16:42:00Z">
        <w:r>
          <w:rPr>
            <w:rFonts w:ascii="Liberation Serif" w:hAnsi="Liberation Serif"/>
          </w:rPr>
          <w:t>that oxygen and aerobic communities may occur throughout the entire sediment sequence in 15–44% of the Pacific and 9–37% of the global sea floor."</w:t>
          <w:rPrChange w:id="0" w:author="Unknown Author" w:date="2018-04-03T16:49:00Z"/>
        </w:r>
      </w:ins>
    </w:p>
    <w:p>
      <w:pPr>
        <w:pStyle w:val="Normal"/>
        <w:rPr>
          <w:rFonts w:ascii="Liberation Serif" w:hAnsi="Liberation Serif"/>
        </w:rPr>
      </w:pPr>
      <w:r>
        <w:rPr>
          <w:rFonts w:ascii="Liberation Serif" w:hAnsi="Liberation Serif"/>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pPr>
      <w:del w:id="814" w:author="Unknown Author" w:date="2018-04-03T16:10:00Z">
        <w:r>
          <w:rPr/>
          <w:delText>We think, demonstrating the successful coupling of OMEN-SED to an ESM is very important for the paper. However, we are fine with trimming down this section (as in the re-submitted version) and we will discuss an improved model-data analysis (also using observations of SWI-fluxes) in a follow-up publication.</w:delText>
        </w:r>
      </w:del>
      <w:ins w:id="815" w:author="Unknown Author" w:date="2018-04-03T16:09:00Z">
        <w:r>
          <w:rPr/>
          <w:t>We think that demonstrating how OMEN-SED can be coupled to an ESM and illustrating the type of output/information generated by OMEN-SED within such a coupling is a central aspect of the model description paper. However, we are fine with trimming down this section (as in the re-submitted version). We will discuss an improved model-data analysis (also using observations of SWI-fluxes) in a follow-up publication</w:t>
        </w:r>
      </w:ins>
      <w:ins w:id="816" w:author="Unknown Author" w:date="2018-04-03T16:10:00Z">
        <w:r>
          <w:rPr/>
          <w:t>.</w:t>
        </w:r>
      </w:ins>
    </w:p>
    <w:p>
      <w:pPr>
        <w:pStyle w:val="Normal"/>
        <w:rPr/>
      </w:pPr>
      <w:ins w:id="817" w:author="Unknown Author" w:date="2018-04-03T16:47:00Z">
        <w:r>
          <w:rPr/>
        </w:r>
      </w:ins>
    </w:p>
    <w:p>
      <w:pPr>
        <w:pStyle w:val="Normal"/>
        <w:rPr/>
      </w:pPr>
      <w:ins w:id="818" w:author="Unknown Author" w:date="2018-04-03T16:47:00Z">
        <w:r>
          <w:rPr/>
        </w:r>
      </w:ins>
    </w:p>
    <w:p>
      <w:pPr>
        <w:pStyle w:val="Normal"/>
        <w:rPr/>
      </w:pPr>
      <w:ins w:id="819" w:author="Unknown Author" w:date="2018-04-03T16:47:00Z">
        <w:r>
          <w:rPr/>
        </w:r>
      </w:ins>
    </w:p>
    <w:p>
      <w:pPr>
        <w:pStyle w:val="Normal"/>
        <w:rPr>
          <w:b/>
          <w:bCs/>
        </w:rPr>
      </w:pPr>
      <w:ins w:id="820" w:author="Unknown Author" w:date="2018-04-03T16:47:00Z">
        <w:r>
          <w:rPr>
            <w:b/>
            <w:bCs/>
          </w:rPr>
          <w:t>References:</w:t>
        </w:r>
      </w:ins>
    </w:p>
    <w:p>
      <w:pPr>
        <w:pStyle w:val="Normal"/>
        <w:rPr>
          <w:b/>
          <w:bCs/>
          <w:color w:val="009933"/>
        </w:rPr>
      </w:pPr>
      <w:ins w:id="821" w:author="Unknown Author" w:date="2018-04-03T16:48:00Z">
        <w:r>
          <w:rPr>
            <w:b/>
            <w:bCs/>
            <w:color w:val="009933"/>
          </w:rPr>
          <w:t>TODO!!!</w:t>
        </w:r>
      </w:ins>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ra Arndt" w:date="2018-03-30T16:51:00Z" w:initials="SA">
    <w:p>
      <w:r>
        <w:rPr/>
        <w:t>Have a look if the above is adequately reflected in the manuscript. If not add something</w:t>
      </w:r>
    </w:p>
  </w:comment>
  <w:comment w:id="1" w:author="Sandra Arndt" w:date="2018-03-30T16:57:00Z" w:initials="SA">
    <w:p>
      <w:r>
        <w:rPr/>
        <w:t>Not true eq. 18 does not include NH4 production. Also table A1 assumes that all N produced is in the form of N2.</w:t>
      </w:r>
    </w:p>
    <w:p>
      <w:r>
        <w:rPr/>
      </w:r>
    </w:p>
    <w:p>
      <w:r>
        <w:rPr/>
        <w:t>So this response is factually incorrect.</w:t>
      </w:r>
    </w:p>
  </w:comment>
  <w:comment w:id="2" w:author="Sandra Arndt" w:date="2018-04-02T11:00:00Z" w:initials="SA">
    <w:p>
      <w:r>
        <w:rPr/>
        <w:t>Yes the limit should be zno3 and not zox. Is that a typo?</w:t>
      </w:r>
    </w:p>
    <w:p>
      <w:r>
        <w:rPr/>
        <w:t>How is it in the gypens paper?</w:t>
      </w:r>
    </w:p>
  </w:comment>
  <w:comment w:id="3" w:author="Unknown Author" w:date="2018-04-03T11:48:45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11:00): "..."</w:t>
      </w:r>
    </w:p>
    <w:p>
      <w:r>
        <w:rPr>
          <w:rFonts w:ascii="Ubuntu" w:hAnsi="Ubuntu"/>
          <w:sz w:val="20"/>
          <w:lang w:val="en-US" w:eastAsia="zh-CN" w:bidi="hi-IN"/>
        </w:rPr>
        <w:t>In both Gypens and Slomp et al. (1996) P-sorption stops at zox and desorption starts!</w:t>
      </w:r>
    </w:p>
  </w:comment>
  <w:comment w:id="4" w:author="Sandra Arndt" w:date="2018-04-02T11:02:00Z" w:initials="SA">
    <w:p>
      <w:r>
        <w:rPr/>
        <w:t>Have you done this??</w:t>
      </w:r>
    </w:p>
  </w:comment>
  <w:comment w:id="5" w:author="Unknown Author" w:date="2018-04-03T11:57:09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11:02): "..."</w:t>
      </w:r>
    </w:p>
    <w:p>
      <w:r>
        <w:rPr>
          <w:rFonts w:ascii="Ubuntu" w:hAnsi="Ubuntu"/>
          <w:sz w:val="20"/>
          <w:lang w:val="en-US" w:eastAsia="zh-CN" w:bidi="hi-IN"/>
        </w:rPr>
        <w:t>Not yet. I suppose, I should now...</w:t>
      </w:r>
    </w:p>
    <w:p>
      <w:r>
        <w:rPr>
          <w:rFonts w:ascii="Ubuntu" w:hAnsi="Ubuntu"/>
          <w:sz w:val="20"/>
          <w:lang w:val="en-US" w:eastAsia="zh-CN" w:bidi="hi-IN"/>
        </w:rPr>
        <w:t>Also include it in the sensitivity analysis?</w:t>
      </w:r>
    </w:p>
  </w:comment>
  <w:comment w:id="6" w:author="Sandra Arndt" w:date="2018-04-02T11:11:00Z" w:initials="SA">
    <w:p>
      <w:r>
        <w:rPr/>
        <w:t>I don’t like this paper because it makes some very very strong assumptions and because it assumes identical f1, f2 values for ocean and sediment. We show in our OM distribution figure that this is not realistic. They also assume a Martin-Curve distribution of OM fluxes.</w:t>
      </w:r>
    </w:p>
    <w:p>
      <w:r>
        <w:rPr/>
      </w:r>
    </w:p>
    <w:p>
      <w:r>
        <w:rPr/>
        <w:t>Should we include a comment on the approach here? I clould write something.</w:t>
      </w:r>
    </w:p>
  </w:comment>
  <w:comment w:id="7" w:author="Sandra Arndt" w:date="2018-04-02T11:18:00Z" w:initials="SA">
    <w:p>
      <w:r>
        <w:rPr/>
        <w:t>Com on Dominik just read the paper and give the answer!</w:t>
      </w:r>
    </w:p>
  </w:comment>
  <w:comment w:id="8" w:author="Sandra Arndt" w:date="2018-04-03T14:41:00Z" w:initials="SA">
    <w:p>
      <w:r>
        <w:rPr/>
        <w:t xml:space="preserve">This one is calculated on the basis of the flux provided by cGENIE, so does include advection-dispersion-reaction. </w:t>
      </w:r>
    </w:p>
  </w:comment>
  <w:comment w:id="9" w:author="Sandra Arndt" w:date="2018-04-03T14:45:00Z" w:initials="SA">
    <w:p>
      <w:r>
        <w:rPr/>
        <w:t>What doe you mean by occurrence??</w:t>
      </w:r>
    </w:p>
  </w:comment>
  <w:comment w:id="10" w:author="Sandra Arndt" w:date="2018-04-03T14:49: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comment>
  <w:comment w:id="11" w:author="Sandra Arndt" w:date="2018-04-03T14:49:00Z" w:initials="SA">
    <w:p>
      <w:r>
        <w:rPr/>
        <w:t>Ok with me</w:t>
      </w:r>
    </w:p>
  </w:comment>
  <w:comment w:id="12" w:author="Sandra Arndt" w:date="2018-04-03T14:52:00Z" w:initials="SA">
    <w:p>
      <w:r>
        <w:rPr/>
        <w:t>Dominik, is that correct? I don’t necessarily agree!</w:t>
      </w:r>
    </w:p>
  </w:comment>
  <w:comment w:id="13" w:author="Unknown Author" w:date="2018-04-03T16:31:49Z" w:initials="">
    <w:p>
      <w:r>
        <w:rPr>
          <w:rFonts w:eastAsia="Droid Sans Fallback" w:cs="FreeSans" w:ascii="Ubuntu" w:hAnsi="Ubuntu"/>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US" w:eastAsia="zh-CN" w:bidi="hi-IN"/>
        </w:rPr>
        <w:t>Reply to Sandra Arndt (04/03/2018, 14:52): "..."</w:t>
      </w:r>
    </w:p>
    <w:p>
      <w:r>
        <w:rPr>
          <w:rFonts w:ascii="Ubuntu" w:hAnsi="Ubuntu"/>
          <w:sz w:val="20"/>
          <w:lang w:bidi="hi-IN" w:eastAsia="zh-CN" w:val="en-US"/>
        </w:rPr>
        <w:t>No, we can simulate nitrate fluxes into the sediments. See Figs mentioned in response.</w:t>
      </w:r>
    </w:p>
  </w:comment>
  <w:comment w:id="14" w:author="Sandra Arndt" w:date="2018-04-03T15:00:00Z" w:initials="SA">
    <w:p>
      <w:r>
        <w:rPr/>
        <w:t>I do not believe this</w:t>
      </w:r>
    </w:p>
  </w:comment>
  <w:comment w:id="15" w:author="Sandra Arndt" w:date="2018-04-03T14:54:00Z" w:initials="SA">
    <w:p>
      <w:r>
        <w:rPr/>
        <w:t xml:space="preserve">I do not agree with this statement. </w:t>
      </w:r>
    </w:p>
  </w:comment>
  <w:comment w:id="16" w:author="Sandra Arndt" w:date="2018-04-03T14:56:00Z" w:initials="SA">
    <w:p>
      <w:r>
        <w:rPr/>
        <w:t xml:space="preserve">That is incorrect. POC does not decrease to zero. You would have no longterm C cycle(rock cycle) and no O2 in the atmosphere if it would. </w:t>
      </w:r>
    </w:p>
  </w:comment>
  <w:comment w:id="17" w:author="Sandra Arndt" w:date="2018-04-03T15:01:00Z" w:initials="SA">
    <w:p>
      <w:r>
        <w:rPr/>
        <w:t>This one is very limitted</w:t>
      </w:r>
    </w:p>
  </w:comment>
  <w:comment w:id="18"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19"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20" w:author="Sandra Arndt" w:date="2018-04-03T15:14:00Z" w:initials="SA">
    <w:p>
      <w:r>
        <w:rPr/>
        <w:t>D’Hondt, Fischer,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Ubuntu">
    <w:charset w:val="01"/>
    <w:family w:val="roman"/>
    <w:pitch w:val="variable"/>
  </w:font>
  <w:font w:name="Ubuntu">
    <w:charset w:val="00"/>
    <w:family w:val="roman"/>
    <w:pitch w:val="variable"/>
  </w:font>
  <w:font w:name="Ubuntu">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rsid w:val="005e25ba"/>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ListLabel7" w:customStyle="1">
    <w:name w:val="ListLabel 7"/>
    <w:rPr>
      <w:rFonts w:cs="Liberation Serif"/>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VisitedInternetLink" w:customStyle="1">
    <w:name w:val="Visited Internet Link"/>
    <w:rPr>
      <w:color w:val="800000"/>
      <w:u w:val="single"/>
      <w:lang w:val="zxx" w:eastAsia="zxx" w:bidi="zxx"/>
    </w:rPr>
  </w:style>
  <w:style w:type="character" w:styleId="InternetLink">
    <w:name w:val="Internet Link"/>
    <w:uiPriority w:val="99"/>
    <w:semiHidden/>
    <w:unhideWhenUsed/>
    <w:rsid w:val="000323dd"/>
    <w:basedOn w:val="DefaultParagraphFont"/>
    <w:rPr>
      <w:color w:val="0000FF"/>
      <w:u w:val="single"/>
      <w:lang w:val="zxx" w:eastAsia="zxx" w:bidi="zxx"/>
    </w:rPr>
  </w:style>
  <w:style w:type="character" w:styleId="ListLabel11" w:customStyle="1">
    <w:name w:val="ListLabel 11"/>
    <w:rPr>
      <w:rFonts w:cs="Wingdings"/>
    </w:rPr>
  </w:style>
  <w:style w:type="character" w:styleId="ListLabel12" w:customStyle="1">
    <w:name w:val="ListLabel 12"/>
    <w:rPr>
      <w:rFonts w:cs="Courier New"/>
    </w:rPr>
  </w:style>
  <w:style w:type="character" w:styleId="ListLabel13" w:customStyle="1">
    <w:name w:val="ListLabel 13"/>
    <w:rPr>
      <w:rFonts w:cs="Symbol"/>
    </w:rPr>
  </w:style>
  <w:style w:type="character" w:styleId="ListLabel14" w:customStyle="1">
    <w:name w:val="ListLabel 14"/>
    <w:rPr>
      <w:rFonts w:cs="Wingdings"/>
    </w:rPr>
  </w:style>
  <w:style w:type="character" w:styleId="ListLabel15" w:customStyle="1">
    <w:name w:val="ListLabel 15"/>
    <w:rPr>
      <w:rFonts w:cs="Courier New"/>
    </w:rPr>
  </w:style>
  <w:style w:type="character" w:styleId="ListLabel16" w:customStyle="1">
    <w:name w:val="ListLabel 16"/>
    <w:rPr>
      <w:rFonts w:cs="Symbol"/>
    </w:rPr>
  </w:style>
  <w:style w:type="character" w:styleId="ListLabel17" w:customStyle="1">
    <w:name w:val="ListLabel 17"/>
    <w:rPr>
      <w:rFonts w:cs="Wingdings"/>
    </w:rPr>
  </w:style>
  <w:style w:type="character" w:styleId="ListLabel18" w:customStyle="1">
    <w:name w:val="ListLabel 18"/>
    <w:rPr>
      <w:rFonts w:cs="Courier New"/>
    </w:rPr>
  </w:style>
  <w:style w:type="character" w:styleId="ListLabel19" w:customStyle="1">
    <w:name w:val="ListLabel 19"/>
    <w:rPr>
      <w:rFonts w:cs="Symbol"/>
    </w:rPr>
  </w:style>
  <w:style w:type="character" w:styleId="ListLabel20" w:customStyle="1">
    <w:name w:val="ListLabel 20"/>
    <w:rPr>
      <w:rFonts w:cs="Wingdings"/>
    </w:rPr>
  </w:style>
  <w:style w:type="character" w:styleId="ListLabel21" w:customStyle="1">
    <w:name w:val="ListLabel 21"/>
    <w:rPr>
      <w:rFonts w:cs="Courier New"/>
    </w:rPr>
  </w:style>
  <w:style w:type="character" w:styleId="ListLabel22" w:customStyle="1">
    <w:name w:val="ListLabel 22"/>
    <w:rPr>
      <w:rFonts w:cs="Symbol"/>
    </w:rPr>
  </w:style>
  <w:style w:type="character" w:styleId="ListLabel23" w:customStyle="1">
    <w:name w:val="ListLabel 23"/>
    <w:rPr>
      <w:rFonts w:cs="Wingdings"/>
    </w:rPr>
  </w:style>
  <w:style w:type="character" w:styleId="ListLabel24" w:customStyle="1">
    <w:name w:val="ListLabel 24"/>
    <w:rPr>
      <w:rFonts w:cs="Courier New"/>
    </w:rPr>
  </w:style>
  <w:style w:type="character" w:styleId="ListLabel25" w:customStyle="1">
    <w:name w:val="ListLabel 25"/>
    <w:rPr>
      <w:rFonts w:cs="Symbol"/>
    </w:rPr>
  </w:style>
  <w:style w:type="character" w:styleId="Appleconvertedspace" w:customStyle="1">
    <w:name w:val="apple-converted-space"/>
    <w:rsid w:val="000323dd"/>
    <w:basedOn w:val="DefaultParagraphFont"/>
    <w:rPr/>
  </w:style>
  <w:style w:type="character" w:styleId="BalloonTextChar" w:customStyle="1">
    <w:name w:val="Balloon Text Char"/>
    <w:uiPriority w:val="99"/>
    <w:semiHidden/>
    <w:link w:val="BalloonText"/>
    <w:rsid w:val="00805f8e"/>
    <w:basedOn w:val="DefaultParagraphFont"/>
    <w:rPr>
      <w:rFonts w:ascii="Times New Roman" w:hAnsi="Times New Roman" w:cs="Mangal"/>
      <w:color w:val="00000A"/>
      <w:sz w:val="18"/>
      <w:szCs w:val="16"/>
    </w:rPr>
  </w:style>
  <w:style w:type="character" w:styleId="Annotationreference">
    <w:name w:val="annotation reference"/>
    <w:uiPriority w:val="99"/>
    <w:semiHidden/>
    <w:unhideWhenUsed/>
    <w:rsid w:val="00d2282e"/>
    <w:basedOn w:val="DefaultParagraphFont"/>
    <w:rPr>
      <w:sz w:val="16"/>
      <w:szCs w:val="16"/>
    </w:rPr>
  </w:style>
  <w:style w:type="character" w:styleId="CommentTextChar" w:customStyle="1">
    <w:name w:val="Comment Text Char"/>
    <w:uiPriority w:val="99"/>
    <w:semiHidden/>
    <w:link w:val="CommentText"/>
    <w:rsid w:val="00d2282e"/>
    <w:basedOn w:val="DefaultParagraphFont"/>
    <w:rPr>
      <w:rFonts w:cs="Mangal"/>
      <w:color w:val="00000A"/>
      <w:sz w:val="20"/>
      <w:szCs w:val="18"/>
    </w:rPr>
  </w:style>
  <w:style w:type="character" w:styleId="CommentSubjectChar" w:customStyle="1">
    <w:name w:val="Comment Subject Char"/>
    <w:uiPriority w:val="99"/>
    <w:semiHidden/>
    <w:link w:val="CommentSubject"/>
    <w:rsid w:val="00d2282e"/>
    <w:basedOn w:val="CommentTextChar"/>
    <w:rPr>
      <w:rFonts w:cs="Mangal"/>
      <w:b/>
      <w:bCs/>
      <w:color w:val="00000A"/>
      <w:sz w:val="20"/>
      <w:szCs w:val="18"/>
    </w:rPr>
  </w:style>
  <w:style w:type="character" w:styleId="ListLabel26">
    <w:name w:val="ListLabel 26"/>
    <w:rPr>
      <w:rFonts w:cs="Wingdings"/>
    </w:rPr>
  </w:style>
  <w:style w:type="character" w:styleId="ListLabel27">
    <w:name w:val="ListLabel 27"/>
    <w:rPr>
      <w:rFonts w:cs="Courier New"/>
    </w:rPr>
  </w:style>
  <w:style w:type="character" w:styleId="ListLabel28">
    <w:name w:val="ListLabel 28"/>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basedOn w:val="Normal"/>
    <w:pPr>
      <w:spacing w:before="0" w:after="0"/>
      <w:ind w:left="720" w:right="0" w:hanging="0"/>
      <w:contextualSpacing/>
    </w:pPr>
    <w:rPr>
      <w:rFonts w:cs="Mangal"/>
      <w:szCs w:val="21"/>
    </w:rPr>
  </w:style>
  <w:style w:type="paragraph" w:styleId="BalloonText">
    <w:name w:val="Balloon Text"/>
    <w:uiPriority w:val="99"/>
    <w:semiHidden/>
    <w:unhideWhenUsed/>
    <w:link w:val="BalloonTextChar"/>
    <w:rsid w:val="00805f8e"/>
    <w:basedOn w:val="Normal"/>
    <w:pPr/>
    <w:rPr>
      <w:rFonts w:ascii="Times New Roman" w:hAnsi="Times New Roman" w:cs="Mangal"/>
      <w:sz w:val="18"/>
      <w:szCs w:val="16"/>
    </w:rPr>
  </w:style>
  <w:style w:type="paragraph" w:styleId="Revision">
    <w:name w:val="Revision"/>
    <w:uiPriority w:val="99"/>
    <w:semiHidden/>
    <w:rsid w:val="007c3a76"/>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Annotationtext">
    <w:name w:val="annotation text"/>
    <w:uiPriority w:val="99"/>
    <w:semiHidden/>
    <w:unhideWhenUsed/>
    <w:link w:val="CommentTextChar"/>
    <w:rsid w:val="00d2282e"/>
    <w:basedOn w:val="Normal"/>
    <w:pPr/>
    <w:rPr>
      <w:rFonts w:cs="Mangal"/>
      <w:sz w:val="20"/>
      <w:szCs w:val="18"/>
    </w:rPr>
  </w:style>
  <w:style w:type="paragraph" w:styleId="Annotationsubject">
    <w:name w:val="annotation subject"/>
    <w:uiPriority w:val="99"/>
    <w:semiHidden/>
    <w:unhideWhenUsed/>
    <w:link w:val="CommentSubjectChar"/>
    <w:rsid w:val="00d2282e"/>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2018-04-03T13:15:00Z</dcterms:created>
  <dc:language>en-US</dc:language>
  <cp:lastModifiedBy>Sandra Arndt</cp:lastModifiedBy>
  <dcterms:modified xsi:type="dcterms:W3CDTF">2018-04-03T13:15:00Z</dcterms:modified>
  <cp:revision>2</cp:revision>
</cp:coreProperties>
</file>