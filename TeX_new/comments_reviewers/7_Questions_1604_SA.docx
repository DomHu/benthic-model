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outlineLvl w:val="0"/>
        <w:rPr>
          <w:b/>
          <w:bCs/>
          <w:sz w:val="40"/>
          <w:szCs w:val="40"/>
          <w:u w:val="single"/>
        </w:rPr>
      </w:pPr>
      <w:r>
        <w:rPr>
          <w:b/>
          <w:bCs/>
          <w:sz w:val="40"/>
          <w:szCs w:val="40"/>
          <w:u w:val="single"/>
        </w:rPr>
        <w:t>Some open points / things to double-check</w:t>
      </w:r>
    </w:p>
    <w:p>
      <w:pPr>
        <w:pStyle w:val="Normal"/>
        <w:outlineLvl w:val="0"/>
        <w:rPr/>
      </w:pPr>
      <w:r>
        <w:rPr/>
      </w:r>
    </w:p>
    <w:p>
      <w:pPr>
        <w:pStyle w:val="Normal"/>
        <w:outlineLvl w:val="0"/>
        <w:rPr>
          <w:b/>
          <w:bCs/>
          <w:sz w:val="28"/>
          <w:szCs w:val="28"/>
        </w:rPr>
      </w:pPr>
      <w:r>
        <w:rPr>
          <w:b/>
          <w:bCs/>
          <w:sz w:val="28"/>
          <w:szCs w:val="28"/>
        </w:rPr>
        <w:t>Anonymous Referee #1</w:t>
      </w:r>
    </w:p>
    <w:p>
      <w:pPr>
        <w:pStyle w:val="Normal"/>
        <w:outlineLvl w:val="0"/>
        <w:rPr/>
      </w:pPr>
      <w:r>
        <w:rPr/>
      </w:r>
    </w:p>
    <w:p>
      <w:pPr>
        <w:pStyle w:val="Normal"/>
        <w:outlineLvl w:val="0"/>
        <w:rPr>
          <w:b/>
          <w:bCs/>
        </w:rPr>
      </w:pPr>
      <w:r>
        <w:rPr>
          <w:b/>
          <w:bCs/>
        </w:rPr>
        <w:t>4. Comment:</w:t>
      </w:r>
    </w:p>
    <w:p>
      <w:pPr>
        <w:pStyle w:val="Normal"/>
        <w:rPr/>
      </w:pPr>
      <w:r>
        <w:rPr/>
        <w:t>Methanogenesis: the 1/2 methane to DIC ratio seems to imply acetoclastic methanogenesis. What evidence is there to ignore hydrogenotrophic methanogenesis?</w:t>
      </w:r>
    </w:p>
    <w:p>
      <w:pPr>
        <w:pStyle w:val="Normal"/>
        <w:rPr/>
      </w:pPr>
      <w:r>
        <w:rPr/>
      </w:r>
    </w:p>
    <w:p>
      <w:pPr>
        <w:pStyle w:val="Normal"/>
        <w:rPr>
          <w:b/>
          <w:bCs/>
          <w:color w:val="800000"/>
        </w:rPr>
      </w:pPr>
      <w:r>
        <w:rPr>
          <w:b/>
          <w:bCs/>
        </w:rPr>
        <w:t>Response:</w:t>
      </w:r>
      <w:r>
        <w:rPr>
          <w:b/>
          <w:bCs/>
          <w:color w:val="800000"/>
        </w:rPr>
        <w:t xml:space="preserve">  </w:t>
      </w:r>
    </w:p>
    <w:p>
      <w:pPr>
        <w:pStyle w:val="Normal"/>
        <w:rPr/>
      </w:pPr>
      <w:r>
        <w:rPr/>
        <w:t xml:space="preserve">We thank the reviewer for this valid point. </w:t>
      </w:r>
      <w:commentRangeStart w:id="0"/>
      <w:r>
        <w:rPr/>
        <w:t>However, we are not aware of an approach t</w:t>
      </w:r>
      <w:ins w:id="0" w:author="Sandra Arndt" w:date="2018-04-20T10:03:00Z">
        <w:r>
          <w:rPr/>
          <w:t>hat would allow</w:t>
        </w:r>
      </w:ins>
      <w:del w:id="1" w:author="Sandra Arndt" w:date="2018-04-20T10:03:00Z">
        <w:r>
          <w:rPr/>
          <w:delText>o</w:delText>
        </w:r>
      </w:del>
      <w:r>
        <w:rPr/>
        <w:t xml:space="preserve"> split the two pathways in quantitative terms in a global context.</w:t>
      </w:r>
      <w:commentRangeEnd w:id="0"/>
      <w:r>
        <w:rPr/>
      </w:r>
      <w:r>
        <w:rPr/>
        <w:commentReference w:id="0"/>
      </w:r>
      <w:r>
        <w:rPr/>
        <w:t xml:space="preserve"> Therefore, we assume th</w:t>
      </w:r>
      <w:ins w:id="2" w:author="Sandra Arndt" w:date="2018-04-20T10:03:00Z">
        <w:r>
          <w:rPr/>
          <w:t>at the</w:t>
        </w:r>
      </w:ins>
      <w:del w:id="3" w:author="Sandra Arndt" w:date="2018-04-20T10:03:00Z">
        <w:r>
          <w:rPr/>
          <w:delText>e</w:delText>
        </w:r>
      </w:del>
      <w:r>
        <w:rPr/>
        <w:t xml:space="preserve"> acetoclastic pathway </w:t>
      </w:r>
      <w:ins w:id="4" w:author="Sandra Arndt" w:date="2018-04-20T10:03:00Z">
        <w:r>
          <w:rPr/>
          <w:t xml:space="preserve">is the dominant </w:t>
        </w:r>
      </w:ins>
      <w:del w:id="5" w:author="Sandra Arndt" w:date="2018-04-20T10:03:00Z">
        <w:r>
          <w:rPr/>
          <w:delText xml:space="preserve">for </w:delText>
        </w:r>
      </w:del>
      <w:r>
        <w:rPr/>
        <w:t>methanoge</w:t>
      </w:r>
      <w:ins w:id="6" w:author="Sandra Arndt" w:date="2018-04-20T10:04:00Z">
        <w:r>
          <w:rPr/>
          <w:t>nic pathway on the global scale (REF?)</w:t>
        </w:r>
      </w:ins>
      <w:del w:id="7" w:author="Sandra Arndt" w:date="2018-04-20T10:04:00Z">
        <w:r>
          <w:rPr/>
          <w:delText>ne</w:delText>
        </w:r>
      </w:del>
      <w:del w:id="8" w:author="Sandra Arndt" w:date="2018-04-20T10:03:00Z">
        <w:r>
          <w:rPr/>
          <w:delText>sis</w:delText>
        </w:r>
      </w:del>
      <w:r>
        <w:rPr/>
        <w:t xml:space="preserve">. </w:t>
      </w:r>
      <w:ins w:id="9" w:author="Sandra Arndt" w:date="2018-04-20T10:04:00Z">
        <w:r>
          <w:rPr/>
          <w:t xml:space="preserve">However, OMEN-SED could be easily adapted to represent </w:t>
        </w:r>
      </w:ins>
      <w:del w:id="10" w:author="Sandra Arndt" w:date="2018-04-20T10:04:00Z">
        <w:r>
          <w:rPr/>
          <w:delText>A</w:delText>
        </w:r>
      </w:del>
      <w:r>
        <w:rPr/>
        <w:t xml:space="preserve"> </w:t>
      </w:r>
      <w:del w:id="11" w:author="Sandra Arndt" w:date="2018-04-20T10:05:00Z">
        <w:r>
          <w:rPr/>
          <w:delText>sensitivity analysis could be done in global experiments, for instance by assuming</w:delText>
        </w:r>
      </w:del>
    </w:p>
    <w:p>
      <w:pPr>
        <w:pStyle w:val="Normal"/>
        <w:rPr/>
      </w:pPr>
      <w:r>
        <w:rPr/>
        <w:t xml:space="preserve">hydrogenotrophic methanogenesis globally (i.e. </w:t>
      </w:r>
      <w:ins w:id="12" w:author="Sandra Arndt" w:date="2018-04-20T10:05:00Z">
        <w:r>
          <w:rPr/>
          <w:t xml:space="preserve">by </w:t>
        </w:r>
      </w:ins>
      <w:del w:id="13" w:author="Sandra Arndt" w:date="2018-04-20T10:05:00Z">
        <w:r>
          <w:rPr/>
          <w:delText xml:space="preserve">replacing </w:delText>
        </w:r>
      </w:del>
      <w:ins w:id="14" w:author="Sandra Arndt" w:date="2018-04-20T10:05:00Z">
        <w:r>
          <w:rPr/>
          <w:t xml:space="preserve">adapting </w:t>
        </w:r>
      </w:ins>
      <w:del w:id="15" w:author="Sandra Arndt" w:date="2018-04-20T10:05:00Z">
        <w:r>
          <w:rPr/>
          <w:delText xml:space="preserve">½ </w:delText>
        </w:r>
      </w:del>
      <w:ins w:id="16" w:author="Sandra Arndt" w:date="2018-04-20T10:05:00Z">
        <w:r>
          <w:rPr/>
          <w:t xml:space="preserve">stoichiometric factor </w:t>
        </w:r>
      </w:ins>
      <w:del w:id="17" w:author="Sandra Arndt" w:date="2018-04-20T10:05:00Z">
        <w:r>
          <w:rPr/>
          <w:delText>by a value depending on the specific pathway</w:delText>
        </w:r>
      </w:del>
      <w:r>
        <w:rPr/>
        <w:t>).</w:t>
      </w:r>
    </w:p>
    <w:p>
      <w:pPr>
        <w:pStyle w:val="Normal"/>
        <w:rPr>
          <w:b/>
          <w:bCs/>
          <w:color w:val="FF0000"/>
        </w:rPr>
      </w:pPr>
      <w:r>
        <w:rPr>
          <w:b/>
          <w:bCs/>
          <w:color w:val="FF0000"/>
        </w:rPr>
      </w:r>
    </w:p>
    <w:p>
      <w:pPr>
        <w:pStyle w:val="Normal"/>
        <w:rPr>
          <w:b/>
          <w:bCs/>
          <w:color w:val="FF0000"/>
        </w:rPr>
      </w:pPr>
      <w:r>
        <w:rPr>
          <w:b/>
          <w:bCs/>
          <w:color w:val="FF0000"/>
        </w:rPr>
      </w:r>
    </w:p>
    <w:p>
      <w:pPr>
        <w:pStyle w:val="Normal"/>
        <w:outlineLvl w:val="0"/>
        <w:rPr>
          <w:b/>
          <w:bCs/>
        </w:rPr>
      </w:pPr>
      <w:r>
        <w:rPr>
          <w:b/>
          <w:bCs/>
        </w:rPr>
        <w:t>5. Comment:</w:t>
      </w:r>
    </w:p>
    <w:p>
      <w:pPr>
        <w:pStyle w:val="Normal"/>
        <w:rPr/>
      </w:pPr>
      <w:r>
        <w:rPr/>
        <w:t>For a globally applicable model, the lack of CaCO3 dissolution is an obvious issue. Thus, can you expand on what problems the modeling of CaCO3 dissolution would cause (page 18)? Is this linked to the calculation of pH? Why can pH (and then carbonate) not be estimated from DIC and alkalinity?</w:t>
      </w:r>
    </w:p>
    <w:p>
      <w:pPr>
        <w:pStyle w:val="Normal"/>
        <w:rPr>
          <w:b/>
          <w:bCs/>
        </w:rPr>
      </w:pPr>
      <w:r>
        <w:rPr>
          <w:b/>
          <w:bCs/>
        </w:rPr>
      </w:r>
    </w:p>
    <w:p>
      <w:pPr>
        <w:pStyle w:val="Normal"/>
        <w:outlineLvl w:val="0"/>
        <w:rPr>
          <w:b/>
          <w:bCs/>
          <w:color w:val="800000"/>
        </w:rPr>
      </w:pPr>
      <w:r>
        <w:rPr>
          <w:b/>
          <w:bCs/>
        </w:rPr>
        <w:t>Response:</w:t>
      </w:r>
      <w:r>
        <w:rPr>
          <w:b/>
          <w:bCs/>
        </w:rPr>
        <w:commentReference w:id="1"/>
      </w:r>
      <w:r>
        <w:rPr>
          <w:b/>
          <w:bCs/>
          <w:color w:val="800000"/>
        </w:rPr>
        <w:t xml:space="preserve">  </w:t>
      </w:r>
    </w:p>
    <w:p>
      <w:pPr>
        <w:pStyle w:val="Normal"/>
        <w:outlineLvl w:val="0"/>
        <w:rPr/>
      </w:pPr>
      <w:r>
        <w:rPr>
          <w:bCs/>
        </w:rPr>
        <w:t xml:space="preserve">In general, </w:t>
      </w:r>
      <w:del w:id="18" w:author="Sandra Arndt" w:date="2018-04-20T10:06:00Z">
        <w:r>
          <w:rPr>
            <w:bCs/>
          </w:rPr>
          <w:delText>strongly coupled biogeochemical dynamics</w:delText>
        </w:r>
      </w:del>
      <w:ins w:id="19" w:author="Sandra Arndt" w:date="2018-04-20T10:06:00Z">
        <w:r>
          <w:rPr>
            <w:bCs/>
          </w:rPr>
          <w:t>the coupling between multiple reaction-transport equations (i.e. strongly coupled biogeochemical dynamics)</w:t>
        </w:r>
      </w:ins>
      <w:r>
        <w:rPr>
          <w:bCs/>
        </w:rPr>
        <w:t xml:space="preserve"> </w:t>
      </w:r>
      <w:del w:id="20" w:author="Sandra Arndt" w:date="2018-04-20T10:07:00Z">
        <w:r>
          <w:rPr>
            <w:bCs/>
          </w:rPr>
          <w:delText>complicate the</w:delText>
        </w:r>
      </w:del>
      <w:ins w:id="21" w:author="Sandra Arndt" w:date="2018-04-20T10:07:00Z">
        <w:r>
          <w:rPr>
            <w:bCs/>
          </w:rPr>
          <w:t>make finding an</w:t>
        </w:r>
      </w:ins>
      <w:r>
        <w:rPr>
          <w:bCs/>
        </w:rPr>
        <w:t xml:space="preserve"> analytical solution</w:t>
      </w:r>
      <w:ins w:id="22" w:author="Sandra Arndt" w:date="2018-04-20T10:07:00Z">
        <w:r>
          <w:rPr>
            <w:bCs/>
          </w:rPr>
          <w:t xml:space="preserve"> difficult or even impossible</w:t>
        </w:r>
      </w:ins>
      <w:del w:id="23" w:author="Sandra Arndt" w:date="2018-04-20T10:07:00Z">
        <w:r>
          <w:rPr>
            <w:bCs/>
          </w:rPr>
          <w:delText xml:space="preserve"> of the reaction-transport equation</w:delText>
        </w:r>
      </w:del>
      <w:r>
        <w:rPr>
          <w:bCs/>
        </w:rPr>
        <w:t>. Calcium carbonate dissolution is kinetically controlled by the amount of CaCO</w:t>
      </w:r>
      <w:r>
        <w:rPr>
          <w:bCs/>
          <w:vertAlign w:val="subscript"/>
          <w:rPrChange w:id="0" w:author="" w:date="0-00-00T00:00:00Z"/>
        </w:rPr>
        <w:t xml:space="preserve">3 </w:t>
      </w:r>
      <w:r>
        <w:rPr>
          <w:bCs/>
        </w:rPr>
        <w:t xml:space="preserve">and thermodynamically controlled by the </w:t>
      </w:r>
      <w:del w:id="25" w:author="Sandra Arndt" w:date="2018-04-20T10:08:00Z">
        <w:r>
          <w:rPr>
            <w:bCs/>
          </w:rPr>
          <w:delText xml:space="preserve">ambient </w:delText>
        </w:r>
      </w:del>
      <w:ins w:id="26" w:author="Sandra Arndt" w:date="2018-04-20T10:08:00Z">
        <w:r>
          <w:rPr>
            <w:bCs/>
          </w:rPr>
          <w:t xml:space="preserve">porewater </w:t>
        </w:r>
      </w:ins>
      <w:r>
        <w:rPr>
          <w:bCs/>
        </w:rPr>
        <w:t>concentrations of calcium ion</w:t>
      </w:r>
      <w:ins w:id="27" w:author="Sandra Arndt" w:date="2018-04-20T10:07:00Z">
        <w:r>
          <w:rPr>
            <w:bCs/>
          </w:rPr>
          <w:t>, Ca</w:t>
        </w:r>
      </w:ins>
      <w:ins w:id="28" w:author="Sandra Arndt" w:date="2018-04-20T10:07:00Z">
        <w:r>
          <w:rPr>
            <w:bCs/>
            <w:vertAlign w:val="superscript"/>
          </w:rPr>
          <w:t>2+</w:t>
        </w:r>
      </w:ins>
      <w:r>
        <w:rPr>
          <w:bCs/>
        </w:rPr>
        <w:t>, and carbonate ions</w:t>
      </w:r>
      <w:ins w:id="29" w:author="Sandra Arndt" w:date="2018-04-20T10:07:00Z">
        <w:r>
          <w:rPr>
            <w:bCs/>
          </w:rPr>
          <w:t>, CO</w:t>
        </w:r>
      </w:ins>
      <w:ins w:id="30" w:author="Sandra Arndt" w:date="2018-04-20T10:07:00Z">
        <w:r>
          <w:rPr>
            <w:bCs/>
            <w:vertAlign w:val="subscript"/>
          </w:rPr>
          <w:t>3</w:t>
        </w:r>
      </w:ins>
      <w:r>
        <w:rPr>
          <w:bCs/>
          <w:vertAlign w:val="superscript"/>
        </w:rPr>
        <w:t>2-</w:t>
      </w:r>
      <w:del w:id="31" w:author="Sandra Arndt" w:date="2018-04-20T10:08:00Z">
        <w:r>
          <w:rPr>
            <w:bCs/>
            <w:vertAlign w:val="superscript"/>
          </w:rPr>
          <w:delText xml:space="preserve"> in the porewaters</w:delText>
        </w:r>
      </w:del>
      <w:r>
        <w:rPr>
          <w:bCs/>
        </w:rPr>
        <w:t>. The reaction term</w:t>
      </w:r>
      <w:ins w:id="32" w:author="Sandra Arndt" w:date="2018-04-20T10:10:00Z">
        <w:r>
          <w:rPr>
            <w:bCs/>
          </w:rPr>
          <w:t>s</w:t>
        </w:r>
      </w:ins>
      <w:r>
        <w:rPr>
          <w:bCs/>
        </w:rPr>
        <w:t xml:space="preserve"> </w:t>
      </w:r>
      <w:ins w:id="33" w:author="Sandra Arndt" w:date="2018-04-20T10:08:00Z">
        <w:r>
          <w:rPr>
            <w:bCs/>
          </w:rPr>
          <w:t xml:space="preserve">of </w:t>
        </w:r>
      </w:ins>
      <w:ins w:id="34" w:author="Sandra Arndt" w:date="2018-04-20T10:09:00Z">
        <w:r>
          <w:rPr>
            <w:bCs/>
          </w:rPr>
          <w:t>the CaCO</w:t>
        </w:r>
      </w:ins>
      <w:ins w:id="35" w:author="Sandra Arndt" w:date="2018-04-20T10:09:00Z">
        <w:r>
          <w:rPr>
            <w:bCs/>
            <w:vertAlign w:val="subscript"/>
          </w:rPr>
          <w:t>3</w:t>
        </w:r>
      </w:ins>
      <w:r>
        <w:rPr>
          <w:bCs/>
        </w:rPr>
        <w:t xml:space="preserve"> </w:t>
      </w:r>
      <w:ins w:id="36" w:author="Sandra Arndt" w:date="2018-04-20T10:10:00Z">
        <w:r>
          <w:rPr>
            <w:bCs/>
          </w:rPr>
          <w:t>, (the Ca</w:t>
        </w:r>
      </w:ins>
      <w:ins w:id="37" w:author="Sandra Arndt" w:date="2018-04-20T10:10:00Z">
        <w:r>
          <w:rPr>
            <w:bCs/>
            <w:vertAlign w:val="superscript"/>
          </w:rPr>
          <w:t>2+</w:t>
        </w:r>
      </w:ins>
      <w:r>
        <w:rPr>
          <w:bCs/>
        </w:rPr>
        <w:t>)</w:t>
      </w:r>
      <w:ins w:id="38" w:author="Sandra Arndt" w:date="2018-04-20T10:11:00Z">
        <w:r>
          <w:rPr>
            <w:bCs/>
          </w:rPr>
          <w:t xml:space="preserve">, the </w:t>
        </w:r>
      </w:ins>
      <w:ins w:id="39" w:author="Sandra Arndt" w:date="2018-04-20T10:09:00Z">
        <w:r>
          <w:rPr>
            <w:bCs/>
          </w:rPr>
          <w:t>DIC</w:t>
        </w:r>
      </w:ins>
      <w:ins w:id="40" w:author="Sandra Arndt" w:date="2018-04-20T10:11:00Z">
        <w:r>
          <w:rPr>
            <w:bCs/>
          </w:rPr>
          <w:t xml:space="preserve"> and </w:t>
        </w:r>
      </w:ins>
      <w:ins w:id="41" w:author="Sandra Arndt" w:date="2018-04-20T10:08:00Z">
        <w:r>
          <w:rPr>
            <w:bCs/>
          </w:rPr>
          <w:t xml:space="preserve">balance equations would </w:t>
        </w:r>
      </w:ins>
      <w:r>
        <w:rPr>
          <w:bCs/>
        </w:rPr>
        <w:t>thus depend</w:t>
      </w:r>
      <w:del w:id="42" w:author="Sandra Arndt" w:date="2018-04-20T10:09:00Z">
        <w:r>
          <w:rPr>
            <w:bCs/>
          </w:rPr>
          <w:delText>s</w:delText>
        </w:r>
      </w:del>
      <w:r>
        <w:rPr>
          <w:bCs/>
        </w:rPr>
        <w:t xml:space="preserve"> on </w:t>
      </w:r>
      <w:ins w:id="43" w:author="Sandra Arndt" w:date="2018-04-20T10:09:00Z">
        <w:r>
          <w:rPr>
            <w:bCs/>
          </w:rPr>
          <w:t xml:space="preserve">the concentrations of </w:t>
        </w:r>
      </w:ins>
      <w:r>
        <w:rPr>
          <w:bCs/>
        </w:rPr>
        <w:t>CaCO</w:t>
      </w:r>
      <w:r>
        <w:rPr>
          <w:bCs/>
          <w:vertAlign w:val="subscript"/>
          <w:rPrChange w:id="0" w:author="" w:date="0-00-00T00:00:00Z"/>
        </w:rPr>
        <w:t>3</w:t>
      </w:r>
      <w:r>
        <w:rPr>
          <w:bCs/>
        </w:rPr>
        <w:t>, Ca</w:t>
      </w:r>
      <w:r>
        <w:rPr>
          <w:bCs/>
          <w:vertAlign w:val="superscript"/>
        </w:rPr>
        <w:t>2+</w:t>
      </w:r>
      <w:r>
        <w:rPr>
          <w:bCs/>
        </w:rPr>
        <w:t xml:space="preserve"> and CO</w:t>
      </w:r>
      <w:r>
        <w:rPr>
          <w:bCs/>
          <w:vertAlign w:val="subscript"/>
        </w:rPr>
        <w:t>3</w:t>
      </w:r>
      <w:r>
        <w:rPr>
          <w:bCs/>
          <w:vertAlign w:val="superscript"/>
        </w:rPr>
        <w:t>2-</w:t>
      </w:r>
      <w:ins w:id="45" w:author="Sandra Arndt" w:date="2018-04-20T10:11:00Z">
        <w:r>
          <w:rPr>
            <w:bCs/>
            <w:vertAlign w:val="superscript"/>
          </w:rPr>
          <w:t xml:space="preserve"> </w:t>
        </w:r>
      </w:ins>
      <w:ins w:id="46" w:author="Sandra Arndt" w:date="2018-04-20T10:11:00Z">
        <w:r>
          <w:rPr>
            <w:bCs/>
          </w:rPr>
          <w:t>(</w:t>
        </w:r>
      </w:ins>
      <w:r>
        <w:rPr>
          <w:bCs/>
        </w:rPr>
        <w:t>DIC, pH/Alk</w:t>
      </w:r>
      <w:r>
        <w:rPr>
          <w:bCs/>
          <w:rPrChange w:id="0" w:author="" w:date="0-00-00T00:00:00Z"/>
        </w:rPr>
        <w:t>)</w:t>
      </w:r>
      <w:del w:id="48" w:author="Sandra Arndt" w:date="2018-04-20T10:12:00Z">
        <w:r>
          <w:rPr>
            <w:bCs/>
          </w:rPr>
          <w:delText xml:space="preserve">. </w:delText>
        </w:r>
      </w:del>
      <w:del w:id="49" w:author="Sandra Arndt" w:date="2018-04-20T10:11:00Z">
        <w:r>
          <w:rPr>
            <w:bCs/>
          </w:rPr>
          <w:delText>The carbonate ion concentration, in turn, depends on DIC and alkalinity (pH). In addition, CaCO3 dissolution exerts on important effect on alkalinity (pH)</w:delText>
        </w:r>
      </w:del>
      <w:r>
        <w:rPr>
          <w:bCs/>
        </w:rPr>
        <w:t xml:space="preserve">. </w:t>
      </w:r>
      <w:del w:id="50" w:author="Sandra Arndt" w:date="2018-04-20T10:12:00Z">
        <w:r>
          <w:rPr>
            <w:bCs/>
          </w:rPr>
          <w:delText>As a consequence, t</w:delText>
        </w:r>
      </w:del>
      <w:ins w:id="51" w:author="Sandra Arndt" w:date="2018-04-20T10:12:00Z">
        <w:r>
          <w:rPr>
            <w:bCs/>
          </w:rPr>
          <w:t xml:space="preserve">This set of strongly coupled equations </w:t>
        </w:r>
      </w:ins>
      <w:ins w:id="52" w:author="Sandra Arndt" w:date="2018-04-20T10:13:00Z">
        <w:r>
          <w:rPr>
            <w:bCs/>
          </w:rPr>
          <w:t xml:space="preserve">does not have a simple analytical solution. </w:t>
        </w:r>
      </w:ins>
      <w:ins w:id="53" w:author="Sandra Arndt" w:date="2018-04-20T10:24:00Z">
        <w:r>
          <w:rPr>
            <w:bCs/>
          </w:rPr>
          <w:t xml:space="preserve">Finding a solution to the problem requires </w:t>
        </w:r>
      </w:ins>
      <w:ins w:id="54" w:author="Sandra Arndt" w:date="2018-04-20T10:25:00Z">
        <w:r>
          <w:rPr>
            <w:bCs/>
          </w:rPr>
          <w:t>some creativity and a number of</w:t>
        </w:r>
      </w:ins>
      <w:ins w:id="55" w:author="Sandra Arndt" w:date="2018-04-20T10:24:00Z">
        <w:r>
          <w:rPr>
            <w:bCs/>
          </w:rPr>
          <w:t xml:space="preserve"> assumptions</w:t>
        </w:r>
      </w:ins>
      <w:ins w:id="56" w:author="Sandra Arndt" w:date="2018-04-20T10:25:00Z">
        <w:r>
          <w:rPr>
            <w:bCs/>
          </w:rPr>
          <w:t xml:space="preserve"> that need to be independently tested and validated. </w:t>
        </w:r>
      </w:ins>
      <w:del w:id="57" w:author="Sandra Arndt" w:date="2018-04-20T10:12:00Z">
        <w:r>
          <w:rPr>
            <w:bCs/>
          </w:rPr>
          <w:delText>here</w:delText>
        </w:r>
      </w:del>
      <w:del w:id="58" w:author="Sandra Arndt" w:date="2018-04-20T10:25:00Z">
        <w:r>
          <w:rPr>
            <w:bCs/>
          </w:rPr>
          <w:delText xml:space="preserve"> is no analytical solution for the fully formulated reaction-transport equation. Certain assumptions for the reaction network have to be made in order to solve the equations analytically. In principle, there is no obstacle, however, the</w:delText>
        </w:r>
      </w:del>
      <w:ins w:id="59" w:author="Sandra Arndt" w:date="2018-04-20T10:25:00Z">
        <w:r>
          <w:rPr>
            <w:bCs/>
          </w:rPr>
          <w:t>This</w:t>
        </w:r>
      </w:ins>
      <w:r>
        <w:rPr>
          <w:bCs/>
        </w:rPr>
        <w:t xml:space="preserve"> task </w:t>
      </w:r>
      <w:ins w:id="60" w:author="Sandra Arndt" w:date="2018-04-20T10:25:00Z">
        <w:r>
          <w:rPr>
            <w:bCs/>
          </w:rPr>
          <w:t xml:space="preserve">thus </w:t>
        </w:r>
      </w:ins>
      <w:r>
        <w:rPr>
          <w:bCs/>
        </w:rPr>
        <w:t>requires some additional work and model development</w:t>
      </w:r>
      <w:ins w:id="61" w:author="Sandra Arndt" w:date="2018-04-20T10:25:00Z">
        <w:r>
          <w:rPr>
            <w:bCs/>
          </w:rPr>
          <w:t xml:space="preserve"> </w:t>
        </w:r>
      </w:ins>
      <w:ins w:id="62" w:author="Sandra Arndt" w:date="2018-04-20T10:26:00Z">
        <w:r>
          <w:rPr>
            <w:bCs/>
          </w:rPr>
          <w:t>that go</w:t>
        </w:r>
      </w:ins>
      <w:ins w:id="63" w:author="Sandra Arndt" w:date="2018-04-20T10:25:00Z">
        <w:r>
          <w:rPr>
            <w:bCs/>
          </w:rPr>
          <w:t xml:space="preserve"> beyond the scope of this first model description paper</w:t>
        </w:r>
      </w:ins>
      <w:ins w:id="64" w:author="Sandra Arndt" w:date="2018-04-20T10:26:00Z">
        <w:r>
          <w:rPr>
            <w:bCs/>
          </w:rPr>
          <w:t xml:space="preserve"> centred on organic carbon and nutirents</w:t>
        </w:r>
      </w:ins>
      <w:del w:id="65" w:author="Sandra Arndt" w:date="2018-04-20T10:26:00Z">
        <w:r>
          <w:rPr>
            <w:bCs/>
          </w:rPr>
          <w:delText>. As this is not part of the current OMEN-SED model we think it is not necessary to discuss this further in the manuscript</w:delText>
        </w:r>
      </w:del>
      <w:r>
        <w:rPr>
          <w:bCs/>
        </w:rPr>
        <w:t>. However as</w:t>
      </w:r>
      <w:ins w:id="66" w:author="Sandra Arndt" w:date="2018-04-20T10:26:00Z">
        <w:r>
          <w:rPr>
            <w:bCs/>
          </w:rPr>
          <w:t xml:space="preserve"> pointed out</w:t>
        </w:r>
      </w:ins>
      <w:r>
        <w:rPr/>
        <w:t xml:space="preserve"> in Section 5 “already planned future extensions of OMEN-SED include an explicit description of carbonate dissolution</w:t>
      </w:r>
      <w:r>
        <w:rPr/>
        <w:commentReference w:id="2"/>
      </w:r>
      <w:r>
        <w:rPr/>
        <w:t xml:space="preserve"> and iron.” </w:t>
      </w:r>
    </w:p>
    <w:p>
      <w:pPr>
        <w:pStyle w:val="Normal"/>
        <w:outlineLvl w:val="0"/>
        <w:rPr>
          <w:b/>
          <w:bCs/>
          <w:color w:val="FF0000"/>
        </w:rPr>
      </w:pPr>
      <w:r>
        <w:rPr>
          <w:b/>
          <w:bCs/>
          <w:color w:val="FF0000"/>
        </w:rPr>
        <w:t>DH: I changed it a little, okay like this? Sandra has an idea how to do it but does not necessarily want to give it away here.</w:t>
      </w:r>
    </w:p>
    <w:p>
      <w:pPr>
        <w:pStyle w:val="Normal"/>
        <w:outlineLvl w:val="0"/>
        <w:rPr>
          <w:b/>
          <w:bCs/>
          <w:color w:val="FF0000"/>
        </w:rPr>
      </w:pPr>
      <w:r>
        <w:rPr>
          <w:b/>
          <w:bCs/>
          <w:color w:val="FF0000"/>
        </w:rPr>
      </w:r>
    </w:p>
    <w:p>
      <w:pPr>
        <w:pStyle w:val="Normal"/>
        <w:outlineLvl w:val="0"/>
        <w:rPr/>
      </w:pPr>
      <w:r>
        <w:rPr/>
      </w:r>
    </w:p>
    <w:p>
      <w:pPr>
        <w:pStyle w:val="Normal"/>
        <w:outlineLvl w:val="0"/>
        <w:rPr>
          <w:b/>
          <w:bCs/>
        </w:rPr>
      </w:pPr>
      <w:r>
        <w:rPr>
          <w:b/>
          <w:bCs/>
        </w:rPr>
        <w:t>6. Comment:</w:t>
      </w:r>
    </w:p>
    <w:p>
      <w:pPr>
        <w:pStyle w:val="Normal"/>
        <w:outlineLvl w:val="0"/>
        <w:rPr/>
      </w:pPr>
      <w:r>
        <w:rPr/>
        <w:t>Is there no P sorption on iron oxides below the oxic zone? If so, why?</w:t>
      </w:r>
    </w:p>
    <w:p>
      <w:pPr>
        <w:pStyle w:val="Normal"/>
        <w:rPr>
          <w:b/>
          <w:bCs/>
        </w:rPr>
      </w:pPr>
      <w:r>
        <w:rPr>
          <w:b/>
          <w:bCs/>
        </w:rPr>
      </w:r>
    </w:p>
    <w:p>
      <w:pPr>
        <w:pStyle w:val="Normal"/>
        <w:outlineLvl w:val="0"/>
        <w:rPr>
          <w:b/>
          <w:bCs/>
          <w:color w:val="FF0000"/>
          <w:sz w:val="20"/>
          <w:szCs w:val="20"/>
        </w:rPr>
      </w:pPr>
      <w:r>
        <w:rPr>
          <w:b/>
          <w:bCs/>
        </w:rPr>
        <w:t>Response:</w:t>
      </w:r>
      <w:r>
        <w:rPr>
          <w:b/>
          <w:bCs/>
          <w:color w:val="800000"/>
        </w:rPr>
        <w:t xml:space="preserve">  </w:t>
      </w:r>
      <w:r>
        <w:rPr>
          <w:b/>
          <w:bCs/>
          <w:color w:val="FF0000"/>
          <w:sz w:val="20"/>
          <w:szCs w:val="20"/>
        </w:rPr>
        <w:t>DH: Okay like this?</w:t>
      </w:r>
    </w:p>
    <w:p>
      <w:pPr>
        <w:pStyle w:val="Normal"/>
        <w:outlineLvl w:val="0"/>
        <w:rPr/>
      </w:pPr>
      <w:r>
        <w:rPr/>
        <w:t>We here follow the</w:t>
      </w:r>
      <w:ins w:id="67" w:author="Sandra Arndt" w:date="2018-04-20T10:28:00Z">
        <w:r>
          <w:rPr/>
          <w:t xml:space="preserve"> </w:t>
        </w:r>
      </w:ins>
      <w:del w:id="68" w:author="Sandra Arndt" w:date="2018-04-20T10:28:00Z">
        <w:r>
          <w:rPr/>
          <w:delText xml:space="preserve"> </w:delText>
        </w:r>
      </w:del>
      <w:r>
        <w:rPr/>
        <w:t>approaches of Slomp et al. (1996) and Gypens et al. (2008) who both assume that HPO</w:t>
      </w:r>
      <w:r>
        <w:rPr>
          <w:vertAlign w:val="subscript"/>
        </w:rPr>
        <w:t>4</w:t>
      </w:r>
      <w:r>
        <w:rPr>
          <w:vertAlign w:val="superscript"/>
        </w:rPr>
        <w:t xml:space="preserve">2- </w:t>
      </w:r>
      <w:r>
        <w:rPr/>
        <w:t xml:space="preserve">is released due to the reduction of Fe oxides </w:t>
      </w:r>
      <w:del w:id="69" w:author="Sandra Arndt" w:date="2018-04-20T10:27:00Z">
        <w:r>
          <w:rPr/>
          <w:delText>in the</w:delText>
        </w:r>
      </w:del>
      <w:ins w:id="70" w:author="Sandra Arndt" w:date="2018-04-20T10:27:00Z">
        <w:r>
          <w:rPr/>
          <w:t>throughout</w:t>
        </w:r>
      </w:ins>
      <w:r>
        <w:rPr/>
        <w:t xml:space="preserve"> </w:t>
      </w:r>
      <w:del w:id="71" w:author="Sandra Arndt" w:date="2018-04-20T10:27:00Z">
        <w:r>
          <w:rPr/>
          <w:delText xml:space="preserve">entire </w:delText>
        </w:r>
      </w:del>
      <w:ins w:id="72" w:author="Sandra Arndt" w:date="2018-04-20T10:27:00Z">
        <w:r>
          <w:rPr/>
          <w:t xml:space="preserve">the </w:t>
        </w:r>
      </w:ins>
      <w:r>
        <w:rPr/>
        <w:t xml:space="preserve">reduced sediment </w:t>
      </w:r>
      <w:del w:id="73" w:author="Sandra Arndt" w:date="2018-04-20T10:27:00Z">
        <w:r>
          <w:rPr/>
          <w:delText xml:space="preserve">zone </w:delText>
        </w:r>
      </w:del>
      <w:r>
        <w:rPr/>
        <w:t>(i.e. starting at zox).</w:t>
      </w:r>
    </w:p>
    <w:p>
      <w:pPr>
        <w:pStyle w:val="Normal"/>
        <w:outlineLvl w:val="0"/>
        <w:rPr/>
      </w:pPr>
      <w:r>
        <w:rPr/>
      </w:r>
    </w:p>
    <w:p>
      <w:pPr>
        <w:pStyle w:val="Normal"/>
        <w:outlineLvl w:val="0"/>
        <w:rPr>
          <w:b/>
          <w:bCs/>
          <w:color w:val="800000"/>
          <w:sz w:val="20"/>
          <w:szCs w:val="20"/>
        </w:rPr>
      </w:pPr>
      <w:r>
        <w:rPr>
          <w:b/>
          <w:bCs/>
          <w:color w:val="800000"/>
          <w:sz w:val="20"/>
          <w:szCs w:val="20"/>
        </w:rPr>
        <w:t>OLD:</w:t>
      </w:r>
    </w:p>
    <w:p>
      <w:pPr>
        <w:pStyle w:val="Normal"/>
        <w:outlineLvl w:val="0"/>
        <w:rPr>
          <w:b/>
          <w:bCs/>
          <w:color w:val="FF0000"/>
          <w:sz w:val="20"/>
          <w:szCs w:val="20"/>
        </w:rPr>
      </w:pPr>
      <w:r>
        <w:rPr>
          <w:b/>
          <w:bCs/>
          <w:color w:val="FF0000"/>
          <w:sz w:val="20"/>
          <w:szCs w:val="20"/>
        </w:rPr>
        <w:t>Sandra: Because there are no iron oxides.</w:t>
      </w:r>
    </w:p>
    <w:p>
      <w:pPr>
        <w:pStyle w:val="Normal"/>
        <w:outlineLvl w:val="0"/>
        <w:rPr>
          <w:color w:val="00CC33"/>
          <w:sz w:val="20"/>
          <w:szCs w:val="20"/>
        </w:rPr>
      </w:pPr>
      <w:r>
        <w:rPr>
          <w:sz w:val="20"/>
          <w:szCs w:val="20"/>
        </w:rPr>
        <w:t xml:space="preserve">DH: </w:t>
      </w:r>
      <w:r>
        <w:rPr>
          <w:color w:val="00CC33"/>
          <w:sz w:val="20"/>
          <w:szCs w:val="20"/>
        </w:rPr>
        <w:t>I suppose it refers to the denitrification zone!!?? Shouldn't there actually be still P sorption!? But it is anyway a tiny layer....</w:t>
      </w:r>
      <w:r>
        <w:rPr>
          <w:color w:val="00CC33"/>
          <w:sz w:val="20"/>
          <w:szCs w:val="20"/>
        </w:rPr>
        <w:commentReference w:id="3"/>
      </w:r>
      <w:r>
        <w:rPr>
          <w:color w:val="00CC33"/>
          <w:sz w:val="20"/>
          <w:szCs w:val="20"/>
        </w:rPr>
        <w:commentReference w:id="4"/>
      </w:r>
    </w:p>
    <w:p>
      <w:pPr>
        <w:pStyle w:val="Normal"/>
        <w:rPr>
          <w:b/>
          <w:bCs/>
          <w:color w:val="FF0000"/>
          <w:sz w:val="20"/>
          <w:szCs w:val="20"/>
        </w:rPr>
      </w:pPr>
      <w:r>
        <w:rPr>
          <w:b/>
          <w:bCs/>
          <w:color w:val="FF0000"/>
          <w:sz w:val="20"/>
          <w:szCs w:val="20"/>
        </w:rPr>
        <w:t>SHALL WE CHANGE IT TO zno3 or leave zox and cite Gypens and Slomp papers?</w:t>
      </w:r>
    </w:p>
    <w:p>
      <w:pPr>
        <w:pStyle w:val="Normal"/>
        <w:outlineLvl w:val="0"/>
        <w:rPr>
          <w:b/>
          <w:bCs/>
        </w:rPr>
      </w:pPr>
      <w:r>
        <w:rPr>
          <w:b/>
          <w:bCs/>
        </w:rPr>
        <w:t>8. Comment:</w:t>
      </w:r>
    </w:p>
    <w:p>
      <w:pPr>
        <w:pStyle w:val="Normal"/>
        <w:rPr/>
      </w:pPr>
      <w:r>
        <w:rPr/>
        <w:t>A fraction of the sulfide produced is assumed to escape complete oxidation</w:t>
      </w:r>
      <w:r>
        <w:rPr/>
        <w:commentReference w:id="5"/>
      </w:r>
      <w:r>
        <w:rPr/>
        <w:t>. Does this mimicking the effect of precipitation with iron, rather than escape from the sediment?</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del w:id="74" w:author="Sandra Arndt" w:date="2018-04-20T10:30:00Z">
        <w:r>
          <w:rPr/>
          <w:delText>In the manuscript which got reviewed</w:delText>
        </w:r>
      </w:del>
      <w:ins w:id="75" w:author="Sandra Arndt" w:date="2018-04-20T10:30:00Z">
        <w:r>
          <w:rPr/>
          <w:t>In the reviewed version of OMEN-SED</w:t>
        </w:r>
      </w:ins>
      <w:r>
        <w:rPr/>
        <w:t xml:space="preserve">, this fraction mimicked the escape from the sediment. However, in response to the first critical comment of reviewer 3 (K. Wallmann) </w:t>
      </w:r>
      <w:del w:id="76" w:author="Sandra Arndt" w:date="2018-04-20T10:31:00Z">
        <w:r>
          <w:rPr/>
          <w:delText xml:space="preserve">which also addresses this point, </w:delText>
        </w:r>
      </w:del>
      <w:r>
        <w:rPr/>
        <w:t>we made the following changes to OMEN-SED:</w:t>
      </w:r>
      <w:r>
        <w:rPr/>
        <w:commentReference w:id="6"/>
      </w:r>
      <w:r>
        <w:rPr/>
        <w:commentReference w:id="7"/>
      </w:r>
    </w:p>
    <w:p>
      <w:pPr>
        <w:pStyle w:val="Normal"/>
        <w:rPr/>
      </w:pPr>
      <w:r>
        <w:rPr/>
        <w:t xml:space="preserve">When coupled to an ESM </w:t>
      </w:r>
      <w:del w:id="77" w:author="Sandra Arndt" w:date="2018-04-20T10:31:00Z">
        <w:r>
          <w:rPr/>
          <w:delText>we have made</w:delText>
        </w:r>
      </w:del>
      <w:ins w:id="78" w:author="Sandra Arndt" w:date="2018-04-20T10:31:00Z">
        <w:r>
          <w:rPr/>
          <w:t>the</w:t>
        </w:r>
      </w:ins>
      <w:r>
        <w:rPr/>
        <w:t xml:space="preserve"> </w:t>
      </w:r>
      <w:r>
        <w:rPr>
          <w:rFonts w:ascii="SBL BibLit;SBL Greek;Athena;EB" w:hAnsi="SBL BibLit;SBL Greek;Athena;EB"/>
        </w:rPr>
        <w:t>γ</w:t>
      </w:r>
      <w:r>
        <w:rPr>
          <w:vertAlign w:val="subscript"/>
        </w:rPr>
        <w:t>H2S</w:t>
      </w:r>
      <w:r>
        <w:rPr/>
        <w:t xml:space="preserve"> </w:t>
      </w:r>
      <w:ins w:id="79" w:author="Sandra Arndt" w:date="2018-04-20T10:31:00Z">
        <w:r>
          <w:rPr/>
          <w:t xml:space="preserve">value </w:t>
        </w:r>
      </w:ins>
      <w:r>
        <w:rPr/>
        <w:t xml:space="preserve">(fraction of H2S that is oxidised) </w:t>
      </w:r>
      <w:ins w:id="80" w:author="Sandra Arndt" w:date="2018-04-20T10:31:00Z">
        <w:r>
          <w:rPr/>
          <w:t xml:space="preserve">becomes dependent </w:t>
        </w:r>
      </w:ins>
      <w:del w:id="81" w:author="Sandra Arndt" w:date="2018-04-20T10:31:00Z">
        <w:r>
          <w:rPr/>
          <w:delText xml:space="preserve">dependent </w:delText>
        </w:r>
      </w:del>
      <w:r>
        <w:rPr/>
        <w:t xml:space="preserve">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t>
      </w:r>
      <w:commentRangeStart w:id="8"/>
      <w:r>
        <w:rPr/>
        <w:t>will eventually serve as the final TEA</w:t>
      </w:r>
      <w:commentRangeEnd w:id="8"/>
      <w:r>
        <w:rPr/>
      </w:r>
      <w:r>
        <w:rPr/>
        <w:commentReference w:id="8"/>
      </w:r>
      <w:r>
        <w:rPr/>
        <w:t xml:space="preserve">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xml:space="preserve">) representing the fraction of sulfide that is precipitated as pyrite (i.e.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t>
      </w:r>
      <w:commentRangeStart w:id="9"/>
      <w:r>
        <w:rPr/>
        <w:t>under anoxic bottom waters</w:t>
      </w:r>
      <w:commentRangeEnd w:id="9"/>
      <w:r>
        <w:rPr/>
      </w:r>
      <w:r>
        <w:rPr/>
        <w:commentReference w:id="9"/>
      </w:r>
      <w:r>
        <w:rPr/>
        <w:t xml:space="preserve">.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pPr>
      <w:r>
        <w:rPr/>
      </w:r>
    </w:p>
    <w:p>
      <w:pPr>
        <w:pStyle w:val="Normal"/>
        <w:rPr/>
      </w:pPr>
      <w:ins w:id="82" w:author="Sandra Arndt" w:date="2018-04-20T10:33:00Z">
        <w:r>
          <w:rPr/>
          <w:t xml:space="preserve">Again, </w:t>
        </w:r>
      </w:ins>
      <w:ins w:id="83" w:author="Sandra Arndt" w:date="2018-04-20T10:33:00Z">
        <w:r>
          <w:rPr>
            <w:rFonts w:ascii="SBL BibLit;SBL Greek;Athena;EB" w:hAnsi="SBL BibLit;SBL Greek;Athena;EB"/>
          </w:rPr>
          <w:t>γ</w:t>
        </w:r>
      </w:ins>
      <w:ins w:id="84" w:author="Sandra Arndt" w:date="2018-04-20T10:33:00Z">
        <w:r>
          <w:rPr>
            <w:vertAlign w:val="subscript"/>
          </w:rPr>
          <w:t xml:space="preserve">Pyr </w:t>
        </w:r>
      </w:ins>
      <w:ins w:id="85" w:author="Sandra Arndt" w:date="2018-04-20T10:33:00Z">
        <w:r>
          <w:rPr/>
          <w:t>sh</w:t>
        </w:r>
      </w:ins>
      <w:r>
        <w:rPr/>
        <w:t>ould really just be an auxiliary parameter we use as a quick fix (- I</w:t>
      </w:r>
      <w:ins w:id="86" w:author="Sandra Arndt" w:date="2018-04-20T10:34:00Z">
        <w:r>
          <w:rPr/>
          <w:t>’d also call it gamma_FeS as pyrite formation can be direct or- more often-via FeS formation</w:t>
        </w:r>
      </w:ins>
      <w:ins w:id="87" w:author="Sandra Arndt" w:date="2018-04-20T10:33:00Z">
        <w:r>
          <w:rPr/>
          <w:t>).</w:t>
        </w:r>
      </w:ins>
      <w:ins w:id="88" w:author="Sandra Arndt" w:date="2018-04-20T10:34:00Z">
        <w:r>
          <w:rPr/>
          <w:t xml:space="preserve"> You apply this in the sulfate reduction zone. You just multiply the SRR term</w:t>
        </w:r>
      </w:ins>
      <w:ins w:id="89" w:author="Sandra Arndt" w:date="2018-04-20T10:35:00Z">
        <w:r>
          <w:rPr/>
          <w:t xml:space="preserve"> in the H2S equation</w:t>
        </w:r>
      </w:ins>
      <w:ins w:id="90" w:author="Sandra Arndt" w:date="2018-04-20T10:34:00Z">
        <w:r>
          <w:rPr/>
          <w:t xml:space="preserve"> with </w:t>
        </w:r>
      </w:ins>
      <w:ins w:id="91" w:author="Sandra Arndt" w:date="2018-04-20T10:35:00Z">
        <w:r>
          <w:rPr/>
          <w:t>(1-gamma_H2S) and also adapt the alkalinity term accordingly. We thus just assume that a user-defined fraction of the produced H2S precipitates as FeS(</w:t>
        </w:r>
      </w:ins>
      <w:ins w:id="92" w:author="Sandra Arndt" w:date="2018-04-20T10:36:00Z">
        <w:r>
          <w:rPr/>
          <w:t>FeS2</w:t>
        </w:r>
      </w:ins>
      <w:ins w:id="93" w:author="Sandra Arndt" w:date="2018-04-20T10:35:00Z">
        <w:r>
          <w:rPr/>
          <w:t>)</w:t>
        </w:r>
      </w:ins>
      <w:ins w:id="94" w:author="Sandra Arndt" w:date="2018-04-20T10:36:00Z">
        <w:r>
          <w:rPr/>
          <w:t xml:space="preserve"> in the sulfate reduction zone. If someone does not want to make any assumptions about FeS precipitation- fine they can set it to 0, if people feel they want to make assumptions, they can set it to whatever.</w:t>
        </w:r>
      </w:ins>
      <w:ins w:id="95" w:author="Sandra Arndt" w:date="2018-04-20T10:43:00Z">
        <w:r>
          <w:rPr/>
          <w:t xml:space="preserve"> You just make clear that we set it to 0 for all applications because we do not want to make any assumptions- and done!</w:t>
        </w:r>
      </w:ins>
    </w:p>
    <w:p>
      <w:pPr>
        <w:pStyle w:val="Normal"/>
        <w:rPr/>
      </w:pPr>
      <w:r>
        <w:rPr/>
      </w:r>
    </w:p>
    <w:p>
      <w:pPr>
        <w:pStyle w:val="Normal"/>
        <w:rPr/>
      </w:pPr>
      <w:ins w:id="96" w:author="Sandra Arndt" w:date="2018-04-20T10:37:00Z">
        <w:r>
          <w:rPr/>
          <w:t xml:space="preserve">For a good quantitative overlook of </w:t>
        </w:r>
      </w:ins>
      <w:ins w:id="97" w:author="Sandra Arndt" w:date="2018-04-20T10:43:00Z">
        <w:r>
          <w:rPr/>
          <w:t xml:space="preserve">why </w:t>
        </w:r>
      </w:ins>
      <w:ins w:id="98" w:author="Sandra Arndt" w:date="2018-04-20T10:37:00Z">
        <w:r>
          <w:rPr/>
          <w:t xml:space="preserve">H2S trapping by FeS/FeS2 </w:t>
        </w:r>
      </w:ins>
      <w:ins w:id="99" w:author="Sandra Arndt" w:date="2018-04-20T10:43:00Z">
        <w:r>
          <w:rPr/>
          <w:t xml:space="preserve">is important </w:t>
        </w:r>
      </w:ins>
      <w:ins w:id="100" w:author="Sandra Arndt" w:date="2018-04-20T10:37:00Z">
        <w:r>
          <w:rPr/>
          <w:t xml:space="preserve">see Meyers, </w:t>
        </w:r>
      </w:ins>
      <w:ins w:id="101" w:author="Sandra Arndt" w:date="2018-04-20T10:42:00Z">
        <w:r>
          <w:rPr/>
          <w:t xml:space="preserve">2007. </w:t>
        </w:r>
      </w:ins>
    </w:p>
    <w:p>
      <w:pPr>
        <w:pStyle w:val="Normal"/>
        <w:rPr>
          <w:rStyle w:val="InternetLink"/>
        </w:rPr>
      </w:pPr>
      <w:hyperlink r:id="rId2">
        <w:ins w:id="102" w:author="Sandra Arndt" w:date="2018-04-20T10:42:00Z">
          <w:r>
            <w:rPr>
              <w:rStyle w:val="InternetLink"/>
            </w:rPr>
            <w:t>https://agupubs.onlinelibrary.wiley.com/doi/epdf/10.1029/2006PA001332</w:t>
          </w:r>
        </w:ins>
      </w:hyperlink>
    </w:p>
    <w:p>
      <w:pPr>
        <w:pStyle w:val="Normal"/>
        <w:rPr/>
      </w:pPr>
      <w:ins w:id="103" w:author="Sandra Arndt" w:date="2018-04-20T10:42:00Z">
        <w:r>
          <w:rPr/>
          <w:t>Note: the conclusions about SO4 are bs, but the rest is extremely well done and informative!!!</w:t>
        </w:r>
      </w:ins>
    </w:p>
    <w:p>
      <w:pPr>
        <w:pStyle w:val="Normal"/>
        <w:rPr/>
      </w:pPr>
      <w:ins w:id="104" w:author="Sandra Arndt" w:date="2018-04-20T10:33:00Z">
        <w:r>
          <w:rPr/>
          <w:t xml:space="preserve"> </w:t>
        </w:r>
      </w:ins>
    </w:p>
    <w:p>
      <w:pPr>
        <w:pStyle w:val="Normal"/>
        <w:rPr>
          <w:b/>
          <w:bCs/>
          <w:color w:val="FF0000"/>
        </w:rPr>
      </w:pPr>
      <w:r>
        <w:rPr>
          <w:b/>
          <w:bCs/>
          <w:color w:val="FF0000"/>
        </w:rPr>
        <w:t>DH: Okay like this??? I just discussed it briefly with Andy and he does not like the new parameter. He'll have a look over the weekend. Maybe we can just state that the model currently can't capture pyrite formation and let the non-oxidised H2S escape to the water-column!!??</w:t>
      </w:r>
    </w:p>
    <w:p>
      <w:pPr>
        <w:pStyle w:val="Normal"/>
        <w:rPr/>
      </w:pPr>
      <w:r>
        <w:rPr/>
      </w:r>
    </w:p>
    <w:p>
      <w:pPr>
        <w:pStyle w:val="Normal"/>
        <w:rPr>
          <w:rFonts w:ascii="Ubuntu" w:hAnsi="Ubuntu"/>
          <w:b/>
          <w:bCs/>
          <w:color w:val="FF0000"/>
        </w:rPr>
      </w:pPr>
      <w:r>
        <w:rPr>
          <w:rFonts w:ascii="Ubuntu" w:hAnsi="Ubuntu"/>
          <w:b/>
          <w:bCs/>
          <w:color w:val="FF0000"/>
        </w:rPr>
        <w:t>DH:</w:t>
      </w:r>
    </w:p>
    <w:p>
      <w:pPr>
        <w:pStyle w:val="Normal"/>
        <w:rPr/>
      </w:pPr>
      <w:r>
        <w:rPr>
          <w:rFonts w:ascii="Ubuntu" w:hAnsi="Ubuntu"/>
          <w:bCs/>
          <w:color w:val="FF0000"/>
          <w:sz w:val="20"/>
        </w:rPr>
        <w:t xml:space="preserve">SO we would never get an </w:t>
      </w:r>
      <w:r>
        <w:rPr>
          <w:rFonts w:ascii="Ubuntu" w:hAnsi="Ubuntu"/>
          <w:b/>
          <w:bCs/>
          <w:color w:val="FF0000"/>
          <w:sz w:val="20"/>
        </w:rPr>
        <w:t>H2S return flux???:</w:t>
      </w:r>
      <w:r>
        <w:rPr/>
        <w:t xml:space="preserve"> </w:t>
      </w:r>
    </w:p>
    <w:p>
      <w:pPr>
        <w:pStyle w:val="Normal"/>
        <w:rPr>
          <w:color w:val="FF0000"/>
        </w:rPr>
      </w:pPr>
      <w:r>
        <w:rPr>
          <w:rFonts w:ascii="Ubuntu" w:hAnsi="Ubuntu"/>
          <w:color w:val="FF0000"/>
          <w:sz w:val="20"/>
        </w:rPr>
        <w:t>OXIC: gamma=1.0:  everything is oxidized</w:t>
      </w:r>
      <w:r>
        <w:rPr>
          <w:color w:val="FF0000"/>
        </w:rPr>
        <w:t xml:space="preserve"> </w:t>
      </w:r>
    </w:p>
    <w:p>
      <w:pPr>
        <w:pStyle w:val="Normal"/>
        <w:rPr>
          <w:rFonts w:ascii="Ubuntu" w:hAnsi="Ubuntu"/>
          <w:color w:val="FF0000"/>
          <w:sz w:val="20"/>
        </w:rPr>
      </w:pPr>
      <w:r>
        <w:rPr>
          <w:rFonts w:ascii="Ubuntu" w:hAnsi="Ubuntu"/>
          <w:color w:val="FF0000"/>
          <w:sz w:val="20"/>
        </w:rPr>
        <w:t>ANOXIC: gamma &lt; 1.0:-    non-oxidized H2S is going to pyrite??</w:t>
      </w:r>
    </w:p>
    <w:p>
      <w:pPr>
        <w:pStyle w:val="Normal"/>
        <w:rPr>
          <w:rFonts w:ascii="Ubuntu" w:hAnsi="Ubuntu"/>
          <w:color w:val="FF0000"/>
          <w:sz w:val="20"/>
        </w:rPr>
      </w:pPr>
      <w:r>
        <w:rPr>
          <w:rFonts w:ascii="Ubuntu" w:hAnsi="Ubuntu"/>
          <w:color w:val="FF0000"/>
          <w:sz w:val="20"/>
        </w:rPr>
        <w:t>e.g. WHAT IF NOT ENOUGH Fe TO FORM ALL THE PYRITE?</w:t>
      </w:r>
    </w:p>
    <w:p>
      <w:pPr>
        <w:pStyle w:val="Normal"/>
        <w:rPr/>
      </w:pPr>
      <w:r>
        <w:rPr/>
      </w:r>
    </w:p>
    <w:p>
      <w:pPr>
        <w:pStyle w:val="Normal"/>
        <w:outlineLvl w:val="0"/>
        <w:rPr/>
      </w:pPr>
      <w:r>
        <w:rPr/>
      </w:r>
    </w:p>
    <w:p>
      <w:pPr>
        <w:pStyle w:val="Normal"/>
        <w:outlineLvl w:val="0"/>
        <w:rPr>
          <w:b/>
          <w:bCs/>
        </w:rPr>
      </w:pPr>
      <w:r>
        <w:rPr>
          <w:b/>
          <w:bCs/>
        </w:rPr>
        <w:t>10. Comment:</w:t>
      </w:r>
    </w:p>
    <w:p>
      <w:pPr>
        <w:pStyle w:val="Normal"/>
        <w:rPr/>
      </w:pPr>
      <w:r>
        <w:rPr/>
        <w:t>transport processes: A 1D diffusion/bioturbation model clearly faces major challenges in the coastal ocean, where sediments one predominantly are permeable. And setting fir=1, implying no bioirrigation, is also a very strong assumption.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Most sediments on the globe are non-sandy, therefore we had decided to neglect sandy sediments</w:t>
      </w:r>
      <w:r>
        <w:rPr/>
        <w:commentReference w:id="10"/>
      </w:r>
      <w:r>
        <w:rPr/>
        <w:t>. However, the bioirrigation coefficient has been changed and is now represented by the empirical relationship with seafloor depth derived by Soetaert et al. (1996): fir = Min{1; 15.9 · z−0.43 }.</w:t>
      </w:r>
    </w:p>
    <w:p>
      <w:pPr>
        <w:pStyle w:val="Normal"/>
        <w:rPr/>
      </w:pPr>
      <w:r>
        <w:rPr/>
        <w:t>The text has been changed to (pg. 25 lines 16-18):</w:t>
      </w:r>
    </w:p>
    <w:p>
      <w:pPr>
        <w:pStyle w:val="Normal"/>
        <w:rPr>
          <w:b/>
          <w:bCs/>
          <w:color w:val="800000"/>
        </w:rPr>
      </w:pPr>
      <w:r>
        <w:rPr>
          <w:b/>
          <w:bCs/>
          <w:color w:val="800000"/>
        </w:rPr>
        <w:t>TODO check pg + lines</w:t>
      </w:r>
    </w:p>
    <w:p>
      <w:pPr>
        <w:pStyle w:val="Normal"/>
        <w:rPr>
          <w:i/>
          <w:iCs/>
        </w:rPr>
      </w:pPr>
      <w:r>
        <w:rPr>
          <w:i/>
          <w:iCs/>
        </w:rPr>
        <w:t>“</w:t>
      </w:r>
      <w:r>
        <w:rPr>
          <w:i/>
          <w:iCs/>
        </w:rPr>
        <w:t>Soetaert et al. (1996) derived an empirical relationship between fir and seafloor depth (fir = Min{1; 15.9 · z −0.43 }) based on observations from Archer and Devol (1992) and Devol and Christensen (1993) which is used in OMEN-SED.“</w:t>
      </w:r>
    </w:p>
    <w:p>
      <w:pPr>
        <w:pStyle w:val="Normal"/>
        <w:rPr>
          <w:i/>
          <w:iCs/>
        </w:rPr>
      </w:pPr>
      <w:r>
        <w:rPr>
          <w:i/>
          <w:iCs/>
        </w:rPr>
      </w:r>
    </w:p>
    <w:p>
      <w:pPr>
        <w:pStyle w:val="Normal"/>
        <w:rPr>
          <w:b/>
          <w:bCs/>
          <w:color w:val="FF0000"/>
        </w:rPr>
      </w:pPr>
      <w:r>
        <w:rPr>
          <w:b/>
          <w:bCs/>
          <w:color w:val="FF0000"/>
        </w:rPr>
        <w:t>DH: Shall we add something similar to Krumins e.g. in the limitations section or just in the response to the comment or in the paragraph on bioirrigation?</w:t>
      </w:r>
    </w:p>
    <w:p>
      <w:pPr>
        <w:pStyle w:val="Normal"/>
        <w:rPr>
          <w:b/>
          <w:bCs/>
          <w:color w:val="FF0000"/>
        </w:rPr>
      </w:pPr>
      <w:ins w:id="105" w:author="Sandra Arndt" w:date="2018-04-20T10:44:00Z">
        <w:r>
          <w:rPr>
            <w:b/>
            <w:bCs/>
            <w:color w:val="FF0000"/>
          </w:rPr>
          <w:t>Both, but short!</w:t>
        </w:r>
      </w:ins>
    </w:p>
    <w:p>
      <w:pPr>
        <w:pStyle w:val="Normal"/>
        <w:rPr>
          <w:b/>
          <w:bCs/>
          <w:color w:val="FF0000"/>
        </w:rPr>
      </w:pPr>
      <w:r>
        <w:rPr>
          <w:b/>
          <w:bCs/>
          <w:color w:val="FF0000"/>
        </w:rPr>
      </w:r>
    </w:p>
    <w:p>
      <w:pPr>
        <w:pStyle w:val="Normal"/>
        <w:rPr>
          <w:b/>
          <w:bCs/>
          <w:color w:val="FF0000"/>
        </w:rPr>
      </w:pPr>
      <w:r>
        <w:rPr>
          <w:b/>
          <w:bCs/>
          <w:color w:val="FF0000"/>
        </w:rPr>
      </w:r>
    </w:p>
    <w:p>
      <w:pPr>
        <w:pStyle w:val="Normal"/>
        <w:outlineLvl w:val="0"/>
        <w:rPr/>
      </w:pPr>
      <w:r>
        <w:rPr/>
      </w:r>
    </w:p>
    <w:p>
      <w:pPr>
        <w:pStyle w:val="Normal"/>
        <w:outlineLvl w:val="0"/>
        <w:rPr>
          <w:b/>
          <w:bCs/>
        </w:rPr>
      </w:pPr>
      <w:r>
        <w:rPr>
          <w:b/>
          <w:bCs/>
        </w:rPr>
        <w:t>17. Comment:</w:t>
      </w:r>
    </w:p>
    <w:p>
      <w:pPr>
        <w:pStyle w:val="Normal"/>
        <w:rPr/>
      </w:pPr>
      <w:r>
        <w:rPr/>
        <w:t>- link to cGENIE. Page 44 discusses the challenges in applying the model in such a setting. In addition, deposition fluxes may change over time. At what point is the steady state assumption on the POC profile still valid under such settings? This is addressed summarily at of the bottom of page 54.</w:t>
      </w:r>
    </w:p>
    <w:p>
      <w:pPr>
        <w:pStyle w:val="Normal"/>
        <w:rPr/>
      </w:pPr>
      <w:r>
        <w:rPr/>
        <w:t>However, I think it is important to lead with this, before interpreting the data-model comparison.</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As suggested by the reviewer the steady-state assumption is addressed earlier in the text.</w:t>
      </w:r>
    </w:p>
    <w:p>
      <w:pPr>
        <w:pStyle w:val="Normal"/>
        <w:rPr>
          <w:b/>
          <w:bCs/>
          <w:color w:val="800000"/>
        </w:rPr>
      </w:pPr>
      <w:r>
        <w:rPr/>
        <w:t>We added the following sentence to Section “4.2 Parameterising the OM degradation rate constants in a global model” (pg 45, lines 10-11):</w:t>
      </w:r>
      <w:r>
        <w:rPr/>
        <w:commentReference w:id="11"/>
      </w:r>
      <w:r>
        <w:rPr/>
        <w:t xml:space="preserve"> </w:t>
      </w:r>
      <w:r>
        <w:rPr>
          <w:b/>
          <w:bCs/>
          <w:color w:val="800000"/>
        </w:rPr>
        <w:t>TODO check pg + lines</w:t>
      </w:r>
    </w:p>
    <w:p>
      <w:pPr>
        <w:pStyle w:val="Normal"/>
        <w:rPr>
          <w:i/>
          <w:iCs/>
        </w:rPr>
      </w:pPr>
      <w:r>
        <w:rPr>
          <w:i/>
          <w:iCs/>
        </w:rPr>
        <w:t>“</w:t>
      </w:r>
      <w:r>
        <w:rPr>
          <w:i/>
          <w:iCs/>
        </w:rPr>
        <w:t>Furthermore, by assuming steady-state in OMEN-SED we assume that deposition fluxes of OM are constant over the characteristic timescales of the reaction-transport processes.”</w:t>
      </w:r>
    </w:p>
    <w:p>
      <w:pPr>
        <w:pStyle w:val="Normal"/>
        <w:rPr>
          <w:b/>
          <w:bCs/>
          <w:color w:val="FF0000"/>
        </w:rPr>
      </w:pPr>
      <w:r>
        <w:rPr>
          <w:b/>
          <w:bCs/>
          <w:color w:val="FF0000"/>
        </w:rPr>
      </w:r>
    </w:p>
    <w:p>
      <w:pPr>
        <w:pStyle w:val="Normal"/>
        <w:rPr>
          <w:b/>
          <w:bCs/>
          <w:color w:val="FF0000"/>
        </w:rPr>
      </w:pPr>
      <w:r>
        <w:rPr>
          <w:b/>
          <w:bCs/>
          <w:color w:val="FF0000"/>
        </w:rPr>
        <w:t>DH: Is this sufficient?</w:t>
      </w:r>
    </w:p>
    <w:p>
      <w:pPr>
        <w:pStyle w:val="Normal"/>
        <w:rPr>
          <w:b/>
          <w:bCs/>
          <w:color w:val="FF0000"/>
        </w:rPr>
      </w:pPr>
      <w:ins w:id="106" w:author="Sandra Arndt" w:date="2018-04-20T10:45:00Z">
        <w:r>
          <w:rPr>
            <w:b/>
            <w:bCs/>
            <w:color w:val="FF0000"/>
          </w:rPr>
          <w:t>yes</w:t>
        </w:r>
      </w:ins>
    </w:p>
    <w:p>
      <w:pPr>
        <w:pStyle w:val="Normal"/>
        <w:outlineLvl w:val="0"/>
        <w:rPr>
          <w:b/>
          <w:bCs/>
          <w:color w:val="FF0000"/>
        </w:rPr>
      </w:pPr>
      <w:r>
        <w:rPr>
          <w:b/>
          <w:bCs/>
          <w:color w:val="FF0000"/>
        </w:rPr>
      </w:r>
    </w:p>
    <w:p>
      <w:pPr>
        <w:pStyle w:val="Normal"/>
        <w:outlineLvl w:val="0"/>
        <w:rPr>
          <w:b/>
          <w:bCs/>
          <w:color w:val="FF0000"/>
        </w:rPr>
      </w:pPr>
      <w:r>
        <w:rPr>
          <w:b/>
          <w:bCs/>
          <w:color w:val="FF0000"/>
        </w:rPr>
      </w:r>
    </w:p>
    <w:p>
      <w:pPr>
        <w:pStyle w:val="Normal"/>
        <w:outlineLvl w:val="0"/>
        <w:rPr>
          <w:b/>
          <w:bCs/>
          <w:color w:val="009933"/>
        </w:rPr>
      </w:pPr>
      <w:r>
        <w:rPr>
          <w:b/>
          <w:bCs/>
          <w:color w:val="009933"/>
        </w:rPr>
        <w:t>OMEN-SED – cGENIE coupling</w:t>
      </w:r>
    </w:p>
    <w:p>
      <w:pPr>
        <w:pStyle w:val="Normal"/>
        <w:outlineLvl w:val="0"/>
        <w:rPr>
          <w:b/>
          <w:bCs/>
        </w:rPr>
      </w:pPr>
      <w:r>
        <w:rPr>
          <w:b/>
          <w:bCs/>
        </w:rPr>
        <w:t>20. Comment:</w:t>
      </w:r>
    </w:p>
    <w:p>
      <w:pPr>
        <w:pStyle w:val="Normal"/>
        <w:outlineLvl w:val="0"/>
        <w:rPr/>
      </w:pPr>
      <w:r>
        <w:rPr/>
        <w:t>The stated purpose of section 4 is …</w:t>
      </w:r>
    </w:p>
    <w:p>
      <w:pPr>
        <w:pStyle w:val="Normal"/>
        <w:rPr/>
      </w:pPr>
      <w:r>
        <w:rPr/>
        <w:t xml:space="preserve">… </w:t>
      </w:r>
      <w:r>
        <w:rPr/>
        <w:t>The validation of the coupled model requires more work, and I wonder whether this was not better done in a separate paper, in which the coupling to cGENIE and the parameterization of POC mineralization was explored in more detail.</w:t>
      </w:r>
    </w:p>
    <w:p>
      <w:pPr>
        <w:pStyle w:val="Normal"/>
        <w:rPr/>
      </w:pPr>
      <w:r>
        <w:rPr/>
      </w:r>
    </w:p>
    <w:p>
      <w:pPr>
        <w:pStyle w:val="Normal"/>
        <w:outlineLvl w:val="0"/>
        <w:rPr>
          <w:b/>
          <w:bCs/>
          <w:color w:val="800000"/>
        </w:rPr>
      </w:pPr>
      <w:r>
        <w:rPr>
          <w:b/>
          <w:bCs/>
        </w:rPr>
        <w:t>Response:</w:t>
      </w:r>
      <w:r>
        <w:rPr>
          <w:b/>
          <w:bCs/>
          <w:color w:val="800000"/>
        </w:rPr>
        <w:t xml:space="preserve">  </w:t>
      </w:r>
    </w:p>
    <w:p>
      <w:pPr>
        <w:pStyle w:val="Normal"/>
        <w:rPr/>
      </w:pPr>
      <w:r>
        <w:rPr/>
        <w:t xml:space="preserve">As stated in the manuscript (page 45): </w:t>
      </w:r>
    </w:p>
    <w:p>
      <w:pPr>
        <w:pStyle w:val="Normal"/>
        <w:rPr/>
      </w:pPr>
      <w:r>
        <w:rPr/>
        <w:t>“</w:t>
      </w:r>
      <w:r>
        <w:rPr>
          <w:i/>
        </w:rPr>
        <w:t>Our objective is not to perform and discuss a detailed calibration of the coupled models as this is beyond the scope of this sediment model development paper. Rather we want to showcase the feasibility of the model coupling, illustrate the range of results and thus information that can be generated with OMEN-SED and verify that model results capture the main observed global benthic biogeochemical features</w:t>
      </w:r>
      <w:r>
        <w:rPr/>
        <w:t>.”</w:t>
      </w:r>
    </w:p>
    <w:p>
      <w:pPr>
        <w:pStyle w:val="Normal"/>
        <w:rPr/>
      </w:pPr>
      <w:r>
        <w:rPr/>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 xml:space="preserve">However, we </w:t>
      </w:r>
      <w:del w:id="107" w:author="Sandra Arndt" w:date="2018-04-20T10:45:00Z">
        <w:r>
          <w:rPr/>
          <w:delText>are fine</w:delText>
        </w:r>
      </w:del>
      <w:ins w:id="108" w:author="Sandra Arndt" w:date="2018-04-20T10:45:00Z">
        <w:r>
          <w:rPr/>
          <w:t>agree</w:t>
        </w:r>
      </w:ins>
      <w:r>
        <w:rPr/>
        <w:t xml:space="preserve"> with trimming down this section (as in the re-submitted version). We will discuss an improved model-data analysis (also using observations of SWI-fluxes) in a follow-up publication (as also suggested by reviewer #3 K. Wallmann).</w:t>
      </w:r>
      <w:r>
        <w:rPr/>
        <w:commentReference w:id="12"/>
      </w:r>
    </w:p>
    <w:p>
      <w:pPr>
        <w:pStyle w:val="Normal"/>
        <w:outlineLvl w:val="0"/>
        <w:rPr/>
      </w:pPr>
      <w:r>
        <w:rPr/>
        <w:t>Specifically, the sensitivity analysis for the spatially uniform degradation rate constants (Figure 12) and it's discussion has been removed (compare pages 47-50).</w:t>
      </w:r>
    </w:p>
    <w:p>
      <w:pPr>
        <w:pStyle w:val="Normal"/>
        <w:outlineLvl w:val="0"/>
        <w:rPr>
          <w:b/>
          <w:bCs/>
          <w:color w:val="FF0000"/>
        </w:rPr>
      </w:pPr>
      <w:r>
        <w:rPr>
          <w:b/>
          <w:bCs/>
          <w:color w:val="FF0000"/>
        </w:rPr>
        <w:t>DH: Should we remove more???</w:t>
      </w:r>
      <w:ins w:id="109" w:author="Sandra Arndt" w:date="2018-04-20T10:50:00Z">
        <w:r>
          <w:rPr>
            <w:b/>
            <w:bCs/>
            <w:color w:val="FF0000"/>
          </w:rPr>
          <w:t>- no</w:t>
        </w:r>
      </w:ins>
    </w:p>
    <w:p>
      <w:pPr>
        <w:pStyle w:val="Normal"/>
        <w:outlineLvl w:val="0"/>
        <w:rPr>
          <w:b/>
          <w:bCs/>
          <w:color w:val="FF0000"/>
        </w:rPr>
      </w:pPr>
      <w:r>
        <w:rPr>
          <w:b/>
          <w:bCs/>
          <w:color w:val="FF0000"/>
        </w:rPr>
      </w:r>
    </w:p>
    <w:p>
      <w:pPr>
        <w:pStyle w:val="Normal"/>
        <w:outlineLvl w:val="0"/>
        <w:rPr>
          <w:b/>
          <w:bCs/>
          <w:sz w:val="28"/>
          <w:szCs w:val="28"/>
        </w:rPr>
      </w:pPr>
      <w:r>
        <w:rPr>
          <w:b/>
          <w:bCs/>
          <w:sz w:val="28"/>
          <w:szCs w:val="28"/>
        </w:rPr>
        <w:t>Anonymous Referee #2</w:t>
      </w:r>
    </w:p>
    <w:p>
      <w:pPr>
        <w:pStyle w:val="Normal"/>
        <w:outlineLvl w:val="0"/>
        <w:rPr>
          <w:b/>
          <w:bCs/>
        </w:rPr>
      </w:pPr>
      <w:r>
        <w:rPr>
          <w:b/>
          <w:bCs/>
        </w:rPr>
        <w:t>1. Comment:</w:t>
      </w:r>
    </w:p>
    <w:p>
      <w:pPr>
        <w:pStyle w:val="Normal"/>
        <w:outlineLvl w:val="0"/>
        <w:rPr/>
      </w:pPr>
      <w:r>
        <w:rPr/>
        <w:t>The model neglects the effect of sediment compaction “due to mathematical con-</w:t>
      </w:r>
    </w:p>
    <w:p>
      <w:pPr>
        <w:pStyle w:val="Normal"/>
        <w:rPr/>
      </w:pPr>
      <w:r>
        <w:rPr/>
        <w:t>straints”. I understand the rational for this and accept a consistency of this assumption</w:t>
      </w:r>
    </w:p>
    <w:p>
      <w:pPr>
        <w:pStyle w:val="Normal"/>
        <w:rPr/>
      </w:pPr>
      <w:r>
        <w:rPr/>
        <w:t>to near-seafloor (bioturbated) sediments; however, this might be a problem for deeper</w:t>
      </w:r>
    </w:p>
    <w:p>
      <w:pPr>
        <w:pStyle w:val="Normal"/>
        <w:rPr/>
      </w:pPr>
      <w:r>
        <w:rPr/>
        <w:t>sediments discussed in the paper (down to 50 or 100cm). The authors should either</w:t>
      </w:r>
    </w:p>
    <w:p>
      <w:pPr>
        <w:pStyle w:val="Normal"/>
        <w:rPr/>
      </w:pPr>
      <w:r>
        <w:rPr/>
        <w:t>define different porosity values for different depth-zones or to demonstrate that the</w:t>
      </w:r>
    </w:p>
    <w:p>
      <w:pPr>
        <w:pStyle w:val="Normal"/>
        <w:rPr/>
      </w:pPr>
      <w:r>
        <w:rPr/>
        <w:t>results are not particularly sensitive to the value of this parameter.</w:t>
      </w:r>
    </w:p>
    <w:p>
      <w:pPr>
        <w:pStyle w:val="Normal"/>
        <w:rPr/>
      </w:pPr>
      <w:r>
        <w:rPr/>
        <w:t xml:space="preserve"> </w:t>
      </w:r>
    </w:p>
    <w:p>
      <w:pPr>
        <w:pStyle w:val="Normal"/>
        <w:outlineLvl w:val="0"/>
        <w:rPr>
          <w:b/>
          <w:bCs/>
          <w:color w:val="800000"/>
        </w:rPr>
      </w:pPr>
      <w:r>
        <w:rPr>
          <w:b/>
          <w:bCs/>
        </w:rPr>
        <w:t>Response:</w:t>
      </w:r>
      <w:r>
        <w:rPr>
          <w:b/>
          <w:bCs/>
          <w:color w:val="800000"/>
        </w:rPr>
        <w:t xml:space="preserve">  </w:t>
      </w:r>
    </w:p>
    <w:p>
      <w:pPr>
        <w:pStyle w:val="Normal"/>
        <w:rPr/>
      </w:pPr>
      <w:r>
        <w:rPr/>
        <w:t>Assuming constant porosity is required to solve the diagenetic equation analytically. It is a mathematical limitation and it will induce a certain error. However, the error is not very large and we have already shown this by comparing the performance of OMEN-SED against observed data (Section 3.2) and against model results from a fully formulated RTM with depth-varying porosity (Section 3.3).</w:t>
      </w:r>
    </w:p>
    <w:p>
      <w:pPr>
        <w:pStyle w:val="Normal"/>
        <w:rPr/>
      </w:pPr>
      <w:r>
        <w:rPr/>
        <w:t xml:space="preserve">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w:t>
      </w:r>
    </w:p>
    <w:p>
      <w:pPr>
        <w:pStyle w:val="Normal"/>
        <w:rPr/>
      </w:pPr>
      <w:r>
        <w:rPr/>
        <w:t>We also want to reiterate that OMEN-SED is designed for the coupling to ESMs and thus for global scale applications (see responses to reviewer #1). The novel model represents a big advance compared to the description of benthic-pelagic exchange processes currently incorporated into ESMs (Hülse et al., 2017; also see comment by the K. Wallmann). Conservative and reflective boundaries, as well as simple box models are characterized by much stronger, simplifying assumptions and far bigger limitations than constant porosity.</w:t>
      </w:r>
      <w:r>
        <w:rPr/>
        <w:commentReference w:id="13"/>
      </w:r>
    </w:p>
    <w:p>
      <w:pPr>
        <w:pStyle w:val="Normal"/>
        <w:rPr/>
      </w:pPr>
      <w:r>
        <w:rPr/>
      </w:r>
    </w:p>
    <w:p>
      <w:pPr>
        <w:pStyle w:val="Normal"/>
        <w:rPr>
          <w:b/>
          <w:bCs/>
          <w:color w:val="009900"/>
        </w:rPr>
      </w:pPr>
      <w:r>
        <w:rPr>
          <w:b/>
          <w:bCs/>
          <w:color w:val="009900"/>
        </w:rPr>
        <w:t>TODO pg and line:</w:t>
      </w:r>
    </w:p>
    <w:p>
      <w:pPr>
        <w:pStyle w:val="Normal"/>
        <w:rPr/>
      </w:pPr>
      <w:r>
        <w:rPr/>
        <w:t>We included a little paragraph on this in the limitation section (pg 55 lines 3-8):</w:t>
      </w:r>
    </w:p>
    <w:p>
      <w:pPr>
        <w:pStyle w:val="Normal"/>
        <w:rPr>
          <w:i/>
          <w:iCs/>
        </w:rPr>
      </w:pPr>
      <w:r>
        <w:rPr>
          <w:i/>
          <w:iCs/>
        </w:rPr>
        <w:t>“</w:t>
      </w:r>
      <w:r>
        <w:rPr>
          <w:i/>
          <w:iCs/>
        </w:rPr>
        <w:t>Furthermore, by their very nature, analytical models do not allow for overlapping biogeochemical zones or depth dependent porosity, which introduces a certain error to simulation results. However, the energy yield dependent sequence of oxidants is generally valid (e.g. Hensen et al., 2006) and the good agreement between OMEN-SED and the results obtained with a fully formulated numerical RTM (allowing for overlapping TEA use and depth dependent porosity, Section 3.3) shows that these are not critical limitations of OMEN-SED - even for shallow sediments.”</w:t>
      </w:r>
    </w:p>
    <w:p>
      <w:pPr>
        <w:pStyle w:val="Normal"/>
        <w:rPr/>
      </w:pPr>
      <w:r>
        <w:rPr/>
      </w:r>
    </w:p>
    <w:p>
      <w:pPr>
        <w:pStyle w:val="Normal"/>
        <w:outlineLvl w:val="0"/>
        <w:rPr>
          <w:b/>
          <w:bCs/>
          <w:color w:val="FF0000"/>
        </w:rPr>
      </w:pPr>
      <w:r>
        <w:rPr>
          <w:b/>
          <w:bCs/>
          <w:color w:val="FF0000"/>
        </w:rPr>
        <w:t>DH: I changed the sentence. Is it better/okay like this?</w:t>
      </w:r>
    </w:p>
    <w:p>
      <w:pPr>
        <w:pStyle w:val="Normal"/>
        <w:outlineLvl w:val="0"/>
        <w:rPr/>
      </w:pPr>
      <w:r>
        <w:rPr/>
      </w:r>
    </w:p>
    <w:p>
      <w:pPr>
        <w:pStyle w:val="Normal"/>
        <w:outlineLvl w:val="0"/>
        <w:rPr>
          <w:b/>
          <w:bCs/>
          <w:color w:val="FF0000"/>
          <w:sz w:val="18"/>
          <w:szCs w:val="18"/>
        </w:rPr>
      </w:pPr>
      <w:r>
        <w:rPr>
          <w:b/>
          <w:bCs/>
          <w:color w:val="FF0000"/>
          <w:sz w:val="18"/>
          <w:szCs w:val="18"/>
        </w:rPr>
        <w:t>DH: OLD version:</w:t>
      </w:r>
    </w:p>
    <w:p>
      <w:pPr>
        <w:pStyle w:val="Normal"/>
        <w:outlineLvl w:val="0"/>
        <w:rPr>
          <w:b/>
          <w:bCs/>
          <w:i/>
          <w:iCs/>
          <w:color w:val="FF0000"/>
          <w:sz w:val="18"/>
          <w:szCs w:val="18"/>
        </w:rPr>
      </w:pPr>
      <w:r>
        <w:rPr>
          <w:i/>
          <w:iCs/>
          <w:sz w:val="18"/>
          <w:szCs w:val="18"/>
        </w:rPr>
        <w:t>“</w:t>
      </w:r>
      <w:r>
        <w:rPr>
          <w:i/>
          <w:iCs/>
          <w:sz w:val="18"/>
          <w:szCs w:val="18"/>
        </w:rPr>
        <w:t>The depth invariant porosity introduces a certain error to simulation results as in reality porosity decreases with sediment depth. However, the comparison of OMEN-SED with the results of the numerically solved RTM (Section 3.3) allows evaluating to which extend simplifying assumptions (e.g. constant porosity, non-overlapping redox zones etc) affect simulation results and, thus, quantitatively test the performance of the computationally efficient OMEN-SED approach against the computationally expensive numerical approach. From this we deduce that the results are not particularly sensitive to porosity changes</w:t>
      </w:r>
      <w:r>
        <w:rPr>
          <w:b/>
          <w:bCs/>
          <w:i/>
          <w:iCs/>
          <w:color w:val="FF0000"/>
          <w:sz w:val="18"/>
          <w:szCs w:val="18"/>
        </w:rPr>
        <w:t>.”</w:t>
      </w:r>
    </w:p>
    <w:p>
      <w:pPr>
        <w:pStyle w:val="Normal"/>
        <w:outlineLvl w:val="0"/>
        <w:rPr/>
      </w:pPr>
      <w:r>
        <w:rPr/>
      </w:r>
    </w:p>
    <w:p>
      <w:pPr>
        <w:pStyle w:val="Normal"/>
        <w:rPr>
          <w:sz w:val="18"/>
          <w:szCs w:val="18"/>
        </w:rPr>
      </w:pPr>
      <w:r>
        <w:rPr>
          <w:b/>
          <w:bCs/>
          <w:color w:val="009900"/>
          <w:sz w:val="18"/>
          <w:szCs w:val="18"/>
        </w:rPr>
        <w:t>TODO:</w:t>
      </w:r>
      <w:r>
        <w:rPr>
          <w:sz w:val="18"/>
          <w:szCs w:val="18"/>
        </w:rPr>
        <w:t xml:space="preserve"> E.g. The depth invariant porosity introduces a certain error as in reality porosity decreases with sediment depth. However, the error is not very large as has been shown by comparing the performance of OMEN-SED against observed data (Section 3.2) </w:t>
      </w:r>
      <w:r>
        <w:rPr>
          <w:sz w:val="18"/>
          <w:szCs w:val="18"/>
        </w:rPr>
        <w:commentReference w:id="14"/>
      </w:r>
      <w:r>
        <w:rPr>
          <w:sz w:val="18"/>
          <w:szCs w:val="18"/>
        </w:rPr>
        <w:t>and against model results from a fully formulated RTM with depth-varying porosity (Section 3.3).</w:t>
      </w:r>
    </w:p>
    <w:p>
      <w:pPr>
        <w:pStyle w:val="Normal"/>
        <w:rPr/>
      </w:pPr>
      <w:r>
        <w:rPr/>
      </w:r>
    </w:p>
    <w:p>
      <w:pPr>
        <w:pStyle w:val="Normal"/>
        <w:outlineLvl w:val="0"/>
        <w:rPr/>
      </w:pPr>
      <w:r>
        <w:rPr/>
      </w:r>
    </w:p>
    <w:p>
      <w:pPr>
        <w:pStyle w:val="Normal"/>
        <w:pageBreakBefore/>
        <w:outlineLvl w:val="0"/>
        <w:rPr>
          <w:b/>
          <w:bCs/>
          <w:sz w:val="28"/>
          <w:szCs w:val="28"/>
        </w:rPr>
      </w:pPr>
      <w:r>
        <w:rPr>
          <w:b/>
          <w:bCs/>
          <w:sz w:val="28"/>
          <w:szCs w:val="28"/>
        </w:rPr>
        <w:t xml:space="preserve"> </w:t>
      </w:r>
      <w:r>
        <w:rPr>
          <w:b/>
          <w:bCs/>
          <w:sz w:val="28"/>
          <w:szCs w:val="28"/>
        </w:rPr>
        <w:t>Referee #3: K. Wallmann:</w:t>
      </w:r>
    </w:p>
    <w:p>
      <w:pPr>
        <w:pStyle w:val="Normal"/>
        <w:outlineLvl w:val="0"/>
        <w:rPr/>
      </w:pPr>
      <w:r>
        <w:rPr/>
      </w:r>
    </w:p>
    <w:p>
      <w:pPr>
        <w:pStyle w:val="Normal"/>
        <w:rPr>
          <w:b/>
          <w:bCs/>
        </w:rPr>
      </w:pPr>
      <w:r>
        <w:rPr>
          <w:b/>
          <w:bCs/>
        </w:rPr>
        <w:t>1. Comment:</w:t>
      </w:r>
    </w:p>
    <w:p>
      <w:pPr>
        <w:pStyle w:val="Normal"/>
        <w:outlineLvl w:val="0"/>
        <w:rPr/>
      </w:pPr>
      <w:r>
        <w:rPr/>
        <w:t>The model ignores sulfide precipitation and pyrite formation. Consequently, dis-</w:t>
      </w:r>
    </w:p>
    <w:p>
      <w:pPr>
        <w:pStyle w:val="Normal"/>
        <w:rPr/>
      </w:pPr>
      <w:r>
        <w:rPr/>
        <w:t>solved sulfide produced by sulfate reduction and AOM at depth diffuses upward to be</w:t>
      </w:r>
    </w:p>
    <w:p>
      <w:pPr>
        <w:pStyle w:val="Normal"/>
        <w:rPr/>
      </w:pPr>
      <w:r>
        <w:rPr/>
        <w:t>either oxidized by oxygen or released into ambient bottom waters. This is a very un-</w:t>
      </w:r>
    </w:p>
    <w:p>
      <w:pPr>
        <w:pStyle w:val="Normal"/>
        <w:rPr/>
      </w:pPr>
      <w:r>
        <w:rPr/>
        <w:t>realistic set-up. In most sediments dissolved sulfide is removed from the pore water</w:t>
      </w:r>
    </w:p>
    <w:p>
      <w:pPr>
        <w:pStyle w:val="Normal"/>
        <w:rPr/>
      </w:pPr>
      <w:r>
        <w:rPr/>
        <w:t>by pyrite precipitation while the remaining sulfide is oxidized with ferric iron, nitrate and</w:t>
      </w:r>
    </w:p>
    <w:p>
      <w:pPr>
        <w:pStyle w:val="Normal"/>
        <w:rPr/>
      </w:pPr>
      <w:r>
        <w:rPr/>
        <w:t>nitrite before it can reach the oxic surface layer or the ocean. Aerobic sulfide oxidation</w:t>
      </w:r>
    </w:p>
    <w:p>
      <w:pPr>
        <w:pStyle w:val="Normal"/>
        <w:rPr/>
      </w:pPr>
      <w:r>
        <w:rPr/>
        <w:t>is only important in highly reactive surface sediments where the diagenetic sequence</w:t>
      </w:r>
    </w:p>
    <w:p>
      <w:pPr>
        <w:pStyle w:val="Normal"/>
        <w:rPr/>
      </w:pPr>
      <w:r>
        <w:rPr/>
        <w:t>is not maintained but several electron acceptors are used simultaneously. The model</w:t>
      </w:r>
    </w:p>
    <w:p>
      <w:pPr>
        <w:pStyle w:val="Normal"/>
        <w:rPr/>
      </w:pPr>
      <w:r>
        <w:rPr/>
        <w:t>is based on the assumption that electron acceptors are used sequentially rather than</w:t>
      </w:r>
    </w:p>
    <w:p>
      <w:pPr>
        <w:pStyle w:val="Normal"/>
        <w:rPr/>
      </w:pPr>
      <w:r>
        <w:rPr/>
        <w:t>simultaneously. Hence, it cannot simulate situations where aerobic sulfide oxidation</w:t>
      </w:r>
    </w:p>
    <w:p>
      <w:pPr>
        <w:pStyle w:val="Normal"/>
        <w:rPr/>
      </w:pPr>
      <w:r>
        <w:rPr/>
        <w:t>is important but creates high rates of aerobic sulfide oxidation in geological settings</w:t>
      </w:r>
    </w:p>
    <w:p>
      <w:pPr>
        <w:pStyle w:val="Normal"/>
        <w:rPr/>
      </w:pPr>
      <w:r>
        <w:rPr/>
        <w:t>where this process does in fact not occur. The authors should try to fix this problem.</w:t>
      </w:r>
    </w:p>
    <w:p>
      <w:pPr>
        <w:pStyle w:val="Normal"/>
        <w:rPr/>
      </w:pPr>
      <w:r>
        <w:rPr/>
        <w:t>They could for example abandon the model parameter that defines the fraction of dis-</w:t>
      </w:r>
    </w:p>
    <w:p>
      <w:pPr>
        <w:pStyle w:val="Normal"/>
        <w:rPr/>
      </w:pPr>
      <w:r>
        <w:rPr/>
        <w:t>solved sulfide that escapes into bottom waters. In the modern ocean, sulfide leakage</w:t>
      </w:r>
    </w:p>
    <w:p>
      <w:pPr>
        <w:pStyle w:val="Normal"/>
        <w:rPr/>
      </w:pPr>
      <w:r>
        <w:rPr/>
        <w:t>from sediments occurs only in very rare situations and it does not make sense to sim-</w:t>
      </w:r>
    </w:p>
    <w:p>
      <w:pPr>
        <w:pStyle w:val="Normal"/>
        <w:rPr/>
      </w:pPr>
      <w:r>
        <w:rPr/>
        <w:t>ulate these anoxic sediments with a model that ignores iron cycling, pyrite formation</w:t>
      </w:r>
    </w:p>
    <w:p>
      <w:pPr>
        <w:pStyle w:val="Normal"/>
        <w:rPr/>
      </w:pPr>
      <w:r>
        <w:rPr/>
        <w:t>and sulfide precipitation. The authors could instead introduce a parameter that de-</w:t>
      </w:r>
    </w:p>
    <w:p>
      <w:pPr>
        <w:pStyle w:val="Normal"/>
        <w:rPr/>
      </w:pPr>
      <w:r>
        <w:rPr/>
        <w:t>fines the fraction of sulfide that is precipitated as pyrite and update the alkalinity model</w:t>
      </w:r>
    </w:p>
    <w:p>
      <w:pPr>
        <w:pStyle w:val="Normal"/>
        <w:rPr/>
      </w:pPr>
      <w:r>
        <w:rPr/>
        <w:t>accordingly.</w:t>
      </w:r>
      <w:r>
        <w:rPr/>
        <w:commentReference w:id="15"/>
      </w:r>
    </w:p>
    <w:p>
      <w:pPr>
        <w:pStyle w:val="Normal"/>
        <w:outlineLvl w:val="0"/>
        <w:rPr/>
      </w:pPr>
      <w:r>
        <w:rPr/>
      </w:r>
    </w:p>
    <w:p>
      <w:pPr>
        <w:pStyle w:val="Normal"/>
        <w:outlineLvl w:val="0"/>
        <w:rPr>
          <w:b/>
          <w:bCs/>
        </w:rPr>
      </w:pPr>
      <w:r>
        <w:rPr>
          <w:b/>
          <w:bCs/>
        </w:rPr>
        <w:t xml:space="preserve">Response:  </w:t>
      </w:r>
    </w:p>
    <w:p>
      <w:pPr>
        <w:pStyle w:val="Normal"/>
        <w:rPr/>
      </w:pPr>
      <w:r>
        <w:rPr/>
        <w:t xml:space="preserve">We thank Prof. Wallmann for this very valid suggestion. At this rather advanced stage of the model development and evaluation processes we decided to implement the following changes to OMEN-SED: When coupled to an ESM we have made </w:t>
      </w:r>
      <w:r>
        <w:rPr>
          <w:rFonts w:ascii="SBL BibLit;SBL Greek;Athena;EB" w:hAnsi="SBL BibLit;SBL Greek;Athena;EB"/>
        </w:rPr>
        <w:t>γ</w:t>
      </w:r>
      <w:r>
        <w:rPr>
          <w:vertAlign w:val="subscript"/>
        </w:rPr>
        <w:t>H2S</w:t>
      </w:r>
      <w:r>
        <w:rPr/>
        <w:t xml:space="preserve"> (fraction of H2S that is oxidised) dependent on the bottom water oxygenation state. That is, </w:t>
      </w:r>
      <w:r>
        <w:rPr>
          <w:rFonts w:ascii="SBL BibLit;SBL Greek;Athena;EB" w:hAnsi="SBL BibLit;SBL Greek;Athena;EB"/>
        </w:rPr>
        <w:t>γ</w:t>
      </w:r>
      <w:r>
        <w:rPr>
          <w:vertAlign w:val="subscript"/>
        </w:rPr>
        <w:t>H2S</w:t>
      </w:r>
      <w:r>
        <w:rPr/>
        <w:t xml:space="preserve"> = 1.0 for oxic bottom waters and a user defined value </w:t>
      </w:r>
      <w:r>
        <w:rPr>
          <w:rFonts w:ascii="SBL BibLit;SBL Greek;Athena;EB" w:hAnsi="SBL BibLit;SBL Greek;Athena;EB"/>
        </w:rPr>
        <w:t>γ</w:t>
      </w:r>
      <w:r>
        <w:rPr>
          <w:vertAlign w:val="subscript"/>
        </w:rPr>
        <w:t>H2S</w:t>
      </w:r>
      <w:r>
        <w:rPr/>
        <w:t xml:space="preserve"> &lt;1.0 for anoxic bottom waters. For simplicity and as oxygen will eventually serve as the final TEA this is still implemented as aerobic sulfide oxidation. </w:t>
      </w:r>
    </w:p>
    <w:p>
      <w:pPr>
        <w:pStyle w:val="Normal"/>
        <w:rPr/>
      </w:pPr>
      <w:r>
        <w:rPr/>
        <w:t>In addition, we introduce another parameter (</w:t>
      </w:r>
      <w:r>
        <w:rPr>
          <w:rFonts w:ascii="SBL BibLit;SBL Greek;Athena;EB" w:hAnsi="SBL BibLit;SBL Greek;Athena;EB"/>
        </w:rPr>
        <w:t>γ</w:t>
      </w:r>
      <w:r>
        <w:rPr>
          <w:vertAlign w:val="subscript"/>
        </w:rPr>
        <w:t>Pyr</w:t>
      </w:r>
      <w:r>
        <w:rPr/>
        <w:t xml:space="preserve">) representing the fraction of sulfide that is precipitated as pyrite (i.e. 0.0 &lt;= </w:t>
      </w:r>
      <w:r>
        <w:rPr>
          <w:rFonts w:ascii="SBL BibLit;SBL Greek;Athena;EB" w:hAnsi="SBL BibLit;SBL Greek;Athena;EB"/>
        </w:rPr>
        <w:t>γ</w:t>
      </w:r>
      <w:r>
        <w:rPr>
          <w:vertAlign w:val="subscript"/>
        </w:rPr>
        <w:t>Pyr</w:t>
      </w:r>
      <w:r>
        <w:rPr/>
        <w:t xml:space="preserve"> &lt;  1 - </w:t>
      </w:r>
      <w:r>
        <w:rPr>
          <w:rFonts w:ascii="SBL BibLit;SBL Greek;Athena;EB" w:hAnsi="SBL BibLit;SBL Greek;Athena;EB"/>
        </w:rPr>
        <w:t>γ</w:t>
      </w:r>
      <w:r>
        <w:rPr>
          <w:vertAlign w:val="subscript"/>
        </w:rPr>
        <w:t>H2S</w:t>
      </w:r>
      <w:r>
        <w:rPr/>
        <w:t xml:space="preserve">) when bottom waters are anoxic. The text, tables and equations (for SO4, H2S and alkalinity) are changed accordingly. The presented results have not been changed and we note that </w:t>
      </w:r>
      <w:r>
        <w:rPr>
          <w:rFonts w:ascii="SBL BibLit;SBL Greek;Athena;EB" w:hAnsi="SBL BibLit;SBL Greek;Athena;EB"/>
        </w:rPr>
        <w:t>γ</w:t>
      </w:r>
      <w:r>
        <w:rPr>
          <w:vertAlign w:val="subscript"/>
        </w:rPr>
        <w:t>Pyr</w:t>
      </w:r>
      <w:r>
        <w:rPr/>
        <w:t xml:space="preserve"> = 0.0 for all simulations.</w:t>
      </w:r>
    </w:p>
    <w:p>
      <w:pPr>
        <w:pStyle w:val="Normal"/>
        <w:rPr>
          <w:b/>
          <w:bCs/>
          <w:color w:val="FF0000"/>
        </w:rPr>
      </w:pPr>
      <w:r>
        <w:rPr>
          <w:b/>
          <w:bCs/>
          <w:color w:val="FF0000"/>
        </w:rPr>
        <w:t>DH: Okay like this??? I just discussed it briefly with Andy and he does not like the new parameter. He'll have a look over the weekend. Maybe we can just state that the model currently can't capture pyrite formation and let the non-oxidised H2S escape to the water-column!!??</w:t>
      </w:r>
    </w:p>
    <w:p>
      <w:pPr>
        <w:pStyle w:val="Normal"/>
        <w:rPr/>
      </w:pPr>
      <w:ins w:id="110" w:author="Sandra Arndt" w:date="2018-04-20T10:51:00Z">
        <w:bookmarkStart w:id="0" w:name="_GoBack"/>
        <w:bookmarkEnd w:id="0"/>
        <w:r>
          <w:rPr/>
          <w:t>See above</w:t>
        </w:r>
      </w:ins>
    </w:p>
    <w:p>
      <w:pPr>
        <w:pStyle w:val="Normal"/>
        <w:rPr>
          <w:b/>
          <w:bCs/>
          <w:color w:val="FF0000"/>
          <w:sz w:val="20"/>
          <w:szCs w:val="20"/>
        </w:rPr>
      </w:pPr>
      <w:r>
        <w:rPr>
          <w:b/>
          <w:bCs/>
          <w:color w:val="FF0000"/>
          <w:sz w:val="20"/>
          <w:szCs w:val="20"/>
        </w:rPr>
      </w:r>
    </w:p>
    <w:p>
      <w:pPr>
        <w:pStyle w:val="Normal"/>
        <w:rPr>
          <w:b/>
          <w:bCs/>
          <w:color w:val="FF0000"/>
          <w:sz w:val="20"/>
          <w:szCs w:val="20"/>
        </w:rPr>
      </w:pPr>
      <w:r>
        <w:rPr>
          <w:b/>
          <w:bCs/>
          <w:color w:val="FF0000"/>
          <w:sz w:val="20"/>
          <w:szCs w:val="20"/>
        </w:rPr>
        <w:t>OLD:</w:t>
      </w:r>
    </w:p>
    <w:p>
      <w:pPr>
        <w:pStyle w:val="Normal"/>
        <w:rPr>
          <w:sz w:val="20"/>
          <w:szCs w:val="20"/>
        </w:rPr>
      </w:pPr>
      <w:r>
        <w:rPr>
          <w:b/>
          <w:bCs/>
          <w:color w:val="FF0000"/>
          <w:sz w:val="20"/>
          <w:szCs w:val="20"/>
        </w:rPr>
        <w:t xml:space="preserve">??? </w:t>
      </w:r>
      <w:r>
        <w:rPr>
          <w:sz w:val="20"/>
          <w:szCs w:val="20"/>
        </w:rPr>
        <w:t>So should I assume that under oxic conditions all H2S gets oxidized</w:t>
      </w:r>
      <w:r>
        <w:rPr>
          <w:sz w:val="20"/>
          <w:szCs w:val="20"/>
        </w:rPr>
        <w:commentReference w:id="16"/>
      </w:r>
      <w:r>
        <w:rPr>
          <w:sz w:val="20"/>
          <w:szCs w:val="20"/>
        </w:rPr>
        <w:t>? But still with O2 and not with nitrate</w:t>
      </w:r>
      <w:r>
        <w:rPr>
          <w:sz w:val="20"/>
          <w:szCs w:val="20"/>
        </w:rPr>
        <w:commentReference w:id="17"/>
      </w:r>
      <w:r>
        <w:rPr>
          <w:sz w:val="20"/>
          <w:szCs w:val="20"/>
        </w:rPr>
        <w:t xml:space="preserve">? But we could leave </w:t>
      </w:r>
      <w:r>
        <w:rPr>
          <w:rFonts w:ascii="SBL BibLit;SBL Greek;Athena;EB" w:hAnsi="SBL BibLit;SBL Greek;Athena;EB"/>
          <w:color w:val="FF0000"/>
          <w:sz w:val="20"/>
          <w:szCs w:val="20"/>
        </w:rPr>
        <w:t>γ</w:t>
      </w:r>
      <w:r>
        <w:rPr>
          <w:color w:val="FF0000"/>
          <w:sz w:val="20"/>
          <w:szCs w:val="20"/>
          <w:vertAlign w:val="subscript"/>
        </w:rPr>
        <w:t>H2S</w:t>
      </w:r>
      <w:r>
        <w:rPr>
          <w:color w:val="FF0000"/>
          <w:sz w:val="20"/>
          <w:szCs w:val="20"/>
        </w:rPr>
        <w:t xml:space="preserve"> </w:t>
      </w:r>
      <w:r>
        <w:rPr>
          <w:sz w:val="20"/>
          <w:szCs w:val="20"/>
        </w:rPr>
        <w:t>in for anoxic environments and introduce a new parameter that defines the fraction of sulfide that is precipitated as pyrite (you wanted that anyway ;) ).</w:t>
      </w:r>
    </w:p>
    <w:p>
      <w:pPr>
        <w:pStyle w:val="Normal"/>
        <w:outlineLvl w:val="0"/>
        <w:rPr>
          <w:b/>
          <w:bCs/>
          <w:color w:val="FF0000"/>
          <w:sz w:val="20"/>
          <w:szCs w:val="20"/>
        </w:rPr>
      </w:pPr>
      <w:r>
        <w:rPr>
          <w:b/>
          <w:bCs/>
          <w:color w:val="FF0000"/>
          <w:sz w:val="20"/>
          <w:szCs w:val="20"/>
        </w:rPr>
        <w:t>How to update the alkalinity model</w:t>
      </w:r>
      <w:r>
        <w:rPr>
          <w:b/>
          <w:bCs/>
          <w:color w:val="FF0000"/>
          <w:sz w:val="20"/>
          <w:szCs w:val="20"/>
        </w:rPr>
        <w:commentReference w:id="18"/>
      </w:r>
      <w:r>
        <w:rPr>
          <w:b/>
          <w:bCs/>
          <w:color w:val="FF0000"/>
          <w:sz w:val="20"/>
          <w:szCs w:val="20"/>
        </w:rPr>
        <w:t>?</w:t>
      </w:r>
    </w:p>
    <w:p>
      <w:pPr>
        <w:pStyle w:val="Normal"/>
        <w:rPr/>
      </w:pPr>
      <w:r>
        <w:rPr/>
      </w:r>
    </w:p>
    <w:p>
      <w:pPr>
        <w:pStyle w:val="Normal"/>
        <w:outlineLvl w:val="0"/>
        <w:rPr/>
      </w:pPr>
      <w:r>
        <w:rPr/>
      </w:r>
    </w:p>
    <w:p>
      <w:pPr>
        <w:pStyle w:val="Normal"/>
        <w:rPr/>
      </w:pPr>
      <w:r>
        <w:rPr>
          <w:b/>
          <w:bCs/>
        </w:rPr>
        <w:t>Comment 3.3:</w:t>
      </w:r>
      <w:r>
        <w:rPr/>
        <w:t xml:space="preserve"> I would encourage the authors to delete the entire section 4 of the paper because it</w:t>
      </w:r>
    </w:p>
    <w:p>
      <w:pPr>
        <w:pStyle w:val="Normal"/>
        <w:rPr/>
      </w:pPr>
      <w:r>
        <w:rPr/>
        <w:t>does not add useful information but presents rather misleading results. They should</w:t>
      </w:r>
      <w:r>
        <w:rPr>
          <w:b/>
          <w:bCs/>
        </w:rPr>
        <w:t xml:space="preserve"> </w:t>
      </w:r>
      <w:r>
        <w:rPr/>
        <w:t>aim to present other more useful applications of their highly innovative analytical model in follow-up publications.</w:t>
      </w:r>
    </w:p>
    <w:p>
      <w:pPr>
        <w:pStyle w:val="Normal"/>
        <w:rPr>
          <w:b/>
          <w:bCs/>
        </w:rPr>
      </w:pPr>
      <w:r>
        <w:rPr>
          <w:b/>
          <w:bCs/>
        </w:rPr>
      </w:r>
    </w:p>
    <w:p>
      <w:pPr>
        <w:pStyle w:val="Normal"/>
        <w:outlineLvl w:val="0"/>
        <w:rPr>
          <w:b/>
          <w:bCs/>
          <w:color w:val="800000"/>
        </w:rPr>
      </w:pPr>
      <w:r>
        <w:rPr>
          <w:b/>
          <w:bCs/>
        </w:rPr>
        <w:t>Response:</w:t>
      </w:r>
      <w:r>
        <w:rPr>
          <w:b/>
          <w:bCs/>
          <w:color w:val="800000"/>
        </w:rPr>
        <w:t xml:space="preserve"> </w:t>
      </w:r>
    </w:p>
    <w:p>
      <w:pPr>
        <w:pStyle w:val="Normal"/>
        <w:rPr/>
      </w:pPr>
      <w:r>
        <w:rPr/>
        <w:t>Here, we repeat parts of the response to comment 20 of reviewer #1:</w:t>
      </w:r>
    </w:p>
    <w:p>
      <w:pPr>
        <w:pStyle w:val="Normal"/>
        <w:outlineLvl w:val="0"/>
        <w:rPr/>
      </w:pPr>
      <w:r>
        <w:rPr/>
        <w:t xml:space="preserve">We think that demonstrating how OMEN-SED can be coupled to an ESM and illustrating the type of output/information generated by OMEN-SED within such a coupling is a central aspect of the model description paper. </w:t>
      </w:r>
    </w:p>
    <w:p>
      <w:pPr>
        <w:pStyle w:val="Normal"/>
        <w:rPr/>
      </w:pPr>
      <w:r>
        <w:rPr/>
        <w:t xml:space="preserve">However, we are fine with trimming down this section (as in the re-submitted version). We will discuss an improved model-data analysis (also using observations of SWI-fluxes) in a follow-up publication. </w:t>
      </w:r>
      <w:r>
        <w:rPr/>
        <w:commentReference w:id="19"/>
      </w:r>
    </w:p>
    <w:p>
      <w:pPr>
        <w:pStyle w:val="Normal"/>
        <w:rPr/>
      </w:pPr>
      <w:r>
        <w:rPr/>
      </w:r>
    </w:p>
    <w:p>
      <w:pPr>
        <w:pStyle w:val="Normal"/>
        <w:rPr/>
      </w:pPr>
      <w:r>
        <w:rPr/>
        <w:t>Specifically, the sensitivity analysis for the spatially uniform degradation rate constants (Figure 12) and it's discussion has been removed (compare pages 47-50).</w:t>
      </w:r>
    </w:p>
    <w:p>
      <w:pPr>
        <w:pStyle w:val="Normal"/>
        <w:outlineLvl w:val="0"/>
        <w:rPr/>
      </w:pPr>
      <w:r>
        <w:rPr/>
      </w:r>
    </w:p>
    <w:p>
      <w:pPr>
        <w:pStyle w:val="Normal"/>
        <w:outlineLvl w:val="0"/>
        <w:rPr>
          <w:b/>
          <w:bCs/>
          <w:color w:val="FF0000"/>
        </w:rPr>
      </w:pPr>
      <w:r>
        <w:rPr>
          <w:b/>
          <w:bCs/>
          <w:color w:val="FF0000"/>
        </w:rPr>
        <w:t>DH: Should we remove more???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8-04-16T16:06:00Z" w:initials="">
    <w:p>
      <w:r>
        <w:rPr>
          <w:rFonts w:ascii="Ubuntu" w:hAnsi="Ubuntu"/>
          <w:b/>
          <w:sz w:val="20"/>
        </w:rPr>
        <w:t>DH: Okay, to state this? Or delete?</w:t>
      </w:r>
    </w:p>
  </w:comment>
  <w:comment w:id="1" w:author="Pierre Regnier" w:date="2018-04-13T14:18:00Z" w:initials="PR">
    <w:p>
      <w:r>
        <w:rPr/>
        <w:t xml:space="preserve">I find this answer a bit convoluted. </w:t>
      </w:r>
    </w:p>
  </w:comment>
  <w:comment w:id="2" w:author="Pierre Regnier" w:date="2018-04-13T14:19:00Z" w:initials="PR">
    <w:p>
      <w:r>
        <w:rPr/>
        <w:t>can you not expand on this by statin clearly that in principle there is no obstacle, but that this requires a specific development (can you be precise here ?)</w:t>
      </w:r>
    </w:p>
  </w:comment>
  <w:comment w:id="3" w:author="Sandra Arndt" w:date="2018-04-02T11:00:00Z" w:initials="SA">
    <w:p>
      <w:r>
        <w:rPr/>
        <w:t>Yes the limit should be zno3 and not zox. Is that a typo?</w:t>
      </w:r>
    </w:p>
    <w:p>
      <w:r>
        <w:rPr/>
        <w:t>How is it in the gypens paper?</w:t>
      </w:r>
    </w:p>
  </w:comment>
  <w:comment w:id="4" w:author="Unknown Author" w:date="2018-04-03T11:48:00Z" w:initials="">
    <w:p>
      <w:r>
        <w:rPr>
          <w:rFonts w:ascii="Ubuntu" w:hAnsi="Ubuntu"/>
          <w:i/>
          <w:sz w:val="16"/>
        </w:rPr>
        <w:t>Reply to Sandra Arndt (04/02/2018, 11:00): "..."</w:t>
      </w:r>
    </w:p>
    <w:p>
      <w:r>
        <w:rPr>
          <w:rFonts w:ascii="Ubuntu" w:hAnsi="Ubuntu"/>
          <w:sz w:val="20"/>
        </w:rPr>
        <w:t>In both Gypens and Slomp et al. (1996) P-sorption stops at zox and desorption starts!</w:t>
      </w:r>
    </w:p>
  </w:comment>
  <w:comment w:id="5" w:author="Pierre Regnier" w:date="2018-04-13T16:30:00Z" w:initials="PR">
    <w:p>
      <w:r>
        <w:rPr/>
        <w:t>there is a good discussion on this topic in Krumins BG, 2013. The point is that even if you have H2S escaping, it will be readily oxidized in the water column. In the context of BC coupling, maybe the strategy would be to state no escape, except when you have anoxic waters (i.e. you could make gamma_H2S a function of water column oxygen levels). And I agree that the fraction that does escape oxidation is the one going to pyrite.</w:t>
      </w:r>
    </w:p>
  </w:comment>
  <w:comment w:id="6" w:author="Sandra Arndt" w:date="2018-04-02T11:02:00Z" w:initials="SA">
    <w:p>
      <w:r>
        <w:rPr/>
        <w:t>Have you done this??</w:t>
      </w:r>
    </w:p>
  </w:comment>
  <w:comment w:id="7" w:author="Unknown Author" w:date="2018-04-03T11:57:00Z" w:initials="">
    <w:p>
      <w:r>
        <w:rPr>
          <w:rFonts w:ascii="Ubuntu" w:hAnsi="Ubuntu"/>
          <w:i/>
          <w:sz w:val="16"/>
        </w:rPr>
        <w:t>Reply to Sandra Arndt (04/02/2018, 11:02): "..."</w:t>
      </w:r>
    </w:p>
    <w:p>
      <w:r>
        <w:rPr>
          <w:rFonts w:ascii="Ubuntu" w:hAnsi="Ubuntu"/>
          <w:sz w:val="20"/>
        </w:rPr>
        <w:t>Not yet. I suppose, I should now...</w:t>
      </w:r>
    </w:p>
    <w:p>
      <w:r>
        <w:rPr>
          <w:rFonts w:ascii="Ubuntu" w:hAnsi="Ubuntu"/>
          <w:sz w:val="20"/>
        </w:rPr>
        <w:t>Also include it in the sensitivity analysis?</w:t>
      </w:r>
    </w:p>
  </w:comment>
  <w:comment w:id="8" w:author="Sandra Arndt" w:date="2018-04-20T10:32:00Z" w:initials="SA">
    <w:p>
      <w:r>
        <w:rPr/>
        <w:t>???? don’t get that???</w:t>
      </w:r>
    </w:p>
  </w:comment>
  <w:comment w:id="9" w:author="Sandra Arndt" w:date="2018-04-20T10:33:00Z" w:initials="SA">
    <w:p>
      <w:r>
        <w:rPr/>
        <w:t>Also under oxic conditions!!!</w:t>
      </w:r>
    </w:p>
    <w:p>
      <w:r>
        <w:rPr/>
      </w:r>
    </w:p>
  </w:comment>
  <w:comment w:id="10" w:author="Pierre Regnier" w:date="2018-04-13T16:35:00Z" w:initials="PR">
    <w:p>
      <w:r>
        <w:rPr/>
        <w:t>yes, but this might still be an issue for coastal sediments – Here is the relevant paragraph from Krumins “</w:t>
      </w:r>
      <w:r>
        <w:rPr>
          <w:rFonts w:ascii="Times" w:hAnsi="Times" w:cs="Times"/>
          <w:sz w:val="26"/>
          <w:szCs w:val="26"/>
          <w:lang w:val="fr-FR" w:bidi="ar-SA"/>
        </w:rPr>
        <w:t>The approach presented here also may not be appropriate for modeling non-accumulating permeable sands, which may comprise up to 70% of shelf area (Jahnke et al., 2005). There is relatively little information on carbon fluxes from such sediments, but the few studies reveal a significant potential for organic oxidation and DIC release (Reimers et al., 2004; Jahnke et al., 2005; Rusch et al., 2006; Burdige et al., 2010). Further attention should thus be given to these settings in the future. »</w:t>
      </w:r>
    </w:p>
  </w:comment>
  <w:comment w:id="11" w:author="Pierre Regnier" w:date="2018-04-13T16:41:00Z" w:initials="PR">
    <w:p>
      <w:r>
        <w:rPr/>
        <w:t>agreed !</w:t>
      </w:r>
    </w:p>
  </w:comment>
  <w:comment w:id="12" w:author="Pierre Regnier" w:date="2018-04-13T16:45:00Z" w:initials="PR">
    <w:p>
      <w:r>
        <w:rPr/>
        <w:t>I am confident that this solution will work. I think what the reviewers do not like is the discussion about the parameterization of the OC model at global scale. And the paper is already very long …..</w:t>
      </w:r>
    </w:p>
  </w:comment>
  <w:comment w:id="13" w:author="Sandra Arndt" w:date="2018-04-13T16:53:00Z" w:initials="SA">
    <w:p>
      <w:r>
        <w:rPr/>
        <w:t>Should we add something to the intro to highlight this even further- I thought we did, but these reviewers drive me nuts!!!</w:t>
      </w:r>
    </w:p>
    <w:p>
      <w:r>
        <w:rPr/>
      </w:r>
    </w:p>
    <w:p>
      <w:r>
        <w:rPr/>
        <w:t>Apparently it is fine to fit empirical bullshit to modern data or assume everything is a box, but when you do something reasonable all the trolls come out….</w:t>
      </w:r>
    </w:p>
    <w:p>
      <w:r>
        <w:rPr/>
      </w:r>
    </w:p>
    <w:p>
      <w:r>
        <w:rPr/>
        <w:t>PR: I AGREE TO INSIST ON THIS</w:t>
      </w:r>
    </w:p>
  </w:comment>
  <w:comment w:id="14" w:author="Pierre Regnier" w:date="2018-04-13T16:55:00Z" w:initials="PR">
    <w:p>
      <w:r>
        <w:rPr/>
        <w:t>Not sure we can really deduce this conclusion form this comparison. A would also modify the text following comment 24 or Sandra (in some respect note very large should be compared to other simplificqtion sin current global scale models).</w:t>
      </w:r>
    </w:p>
  </w:comment>
  <w:comment w:id="15" w:author="Sandra Arndt" w:date="2018-04-03T15:08:00Z" w:initials="SA">
    <w:p>
      <w:r>
        <w:rPr/>
        <w:t>He is absolutely right and I did urge you to include this parameter. I’d leave the model as is and just introduce another parameter that reduces the produced H2S through sulfate reduction/ AOM by a certain user-defined reaction. This is an easy fix to the iron profile.</w:t>
      </w:r>
    </w:p>
    <w:p>
      <w:r>
        <w:rPr/>
      </w:r>
    </w:p>
    <w:p>
      <w:r>
        <w:rPr/>
        <w:t>You can set that parameter =1 for the presented results</w:t>
      </w:r>
    </w:p>
  </w:comment>
  <w:comment w:id="16" w:author="Pierre Regnier" w:date="2018-04-13T17:06:00Z" w:initials="PR">
    <w:p>
      <w:r>
        <w:rPr/>
        <w:t>see my comment to reviewer 1 – I would say yes, instead in anoxic waters. This should be easy to implement (f.i. use the water column bc from previous time step to adapt this parameter).</w:t>
      </w:r>
    </w:p>
  </w:comment>
  <w:comment w:id="17" w:author="Pierre Regnier" w:date="2018-04-13T17:08:00Z" w:initials="PR">
    <w:p>
      <w:r>
        <w:rPr/>
        <w:t>for this one, I am not sure – I think that this process is only effective in areas where bacteria can accumulate the water column nitrate. Otherwise, it is hard to keep up with the large H2S fluxes. Maybe I would only do O2 and mention that this could eventually be extended to NO3 in the text.</w:t>
      </w:r>
    </w:p>
  </w:comment>
  <w:comment w:id="18" w:author="Pierre Regnier" w:date="2018-04-13T17:09:00Z" w:initials="PR">
    <w:p>
      <w:r>
        <w:rPr/>
        <w:t>is this not described in Krumins BG (I think yes)</w:t>
      </w:r>
    </w:p>
  </w:comment>
  <w:comment w:id="19" w:author="Pierre Regnier" w:date="2018-04-13T17:13:00Z" w:initials="PR">
    <w:p>
      <w:r>
        <w:rPr/>
        <w:t>I recommend specifying in the rebuttal the way you have actually trimmed the section (here and for reviewer 1) i.e. what you kept and what you removed.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BL BibLit">
    <w:altName w:val="SBL Greek"/>
    <w:charset w:val="01"/>
    <w:family w:val="roman"/>
    <w:pitch w:val="variable"/>
  </w:font>
  <w:font w:name="Ubuntu">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90"/>
  <w:trackRevisions/>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defUnhideWhenUsed="0" w:count="375" w:defQFormat="0" w:defSemiHidden="0" w:defUIPriority="99" w:defLockedState="0">
    <w:lsdException w:qFormat="1" w:uiPriority="0" w:name="Normal"/>
    <w:lsdException w:qFormat="1" w:uiPriority="9" w:name="heading 1"/>
    <w:lsdException w:qFormat="1" w:unhideWhenUsed="1" w:uiPriority="9" w:semiHidden="1" w:name="heading 2"/>
    <w:lsdException w:qFormat="1" w:unhideWhenUsed="1" w:uiPriority="9" w:semiHidden="1" w:name="heading 3"/>
    <w:lsdException w:qFormat="1" w:unhideWhenUsed="1" w:uiPriority="9" w:semiHidden="1" w:name="heading 4"/>
    <w:lsdException w:qFormat="1" w:unhideWhenUsed="1" w:uiPriority="9" w:semiHidden="1" w:name="heading 5"/>
    <w:lsdException w:qFormat="1" w:unhideWhenUsed="1" w:uiPriority="9" w:semiHidden="1" w:name="heading 6"/>
    <w:lsdException w:qFormat="1" w:unhideWhenUsed="1" w:uiPriority="9" w:semiHidden="1" w:name="heading 7"/>
    <w:lsdException w:qFormat="1" w:unhideWhenUsed="1" w:uiPriority="9" w:semiHidden="1" w:name="heading 8"/>
    <w:lsdException w:qFormat="1" w:unhideWhenUsed="1" w:uiPriority="9" w:semiHidden="1"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uiPriority="39" w:semiHidden="1" w:name="toc 1"/>
    <w:lsdException w:unhideWhenUsed="1" w:uiPriority="39" w:semiHidden="1" w:name="toc 2"/>
    <w:lsdException w:unhideWhenUsed="1" w:uiPriority="39" w:semiHidden="1" w:name="toc 3"/>
    <w:lsdException w:unhideWhenUsed="1" w:uiPriority="39" w:semiHidden="1" w:name="toc 4"/>
    <w:lsdException w:unhideWhenUsed="1" w:uiPriority="39" w:semiHidden="1" w:name="toc 5"/>
    <w:lsdException w:unhideWhenUsed="1" w:uiPriority="39" w:semiHidden="1" w:name="toc 6"/>
    <w:lsdException w:unhideWhenUsed="1" w:uiPriority="39" w:semiHidden="1" w:name="toc 7"/>
    <w:lsdException w:unhideWhenUsed="1" w:uiPriority="39" w:semiHidden="1" w:name="toc 8"/>
    <w:lsdException w:unhideWhenUsed="1" w:uiPriority="39" w:semiHidden="1"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uiPriority="35" w:semiHidden="1"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uiPriority="1" w:semiHidden="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uiPriority="37" w:semiHidden="1" w:name="Bibliography"/>
    <w:lsdException w:qFormat="1" w:unhideWhenUsed="1" w:uiPriority="39" w:semiHidden="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DefaultParagraphFont" w:default="1">
    <w:name w:val="Default Paragraph Font"/>
    <w:uiPriority w:val="1"/>
    <w:semiHidden/>
    <w:unhideWhenUsed/>
    <w:rPr/>
  </w:style>
  <w:style w:type="character" w:styleId="CommentTextChar" w:customStyle="1">
    <w:name w:val="Comment Text Char"/>
    <w:uiPriority w:val="99"/>
    <w:semiHidden/>
    <w:link w:val="CommentText"/>
    <w:basedOn w:val="DefaultParagraphFont"/>
    <w:rPr>
      <w:rFonts w:cs="Mangal"/>
      <w:color w:val="00000A"/>
      <w:sz w:val="20"/>
      <w:szCs w:val="18"/>
    </w:rPr>
  </w:style>
  <w:style w:type="character" w:styleId="Annotationreference">
    <w:name w:val="annotation reference"/>
    <w:uiPriority w:val="99"/>
    <w:semiHidden/>
    <w:unhideWhenUsed/>
    <w:basedOn w:val="DefaultParagraphFont"/>
    <w:rPr>
      <w:sz w:val="16"/>
      <w:szCs w:val="16"/>
    </w:rPr>
  </w:style>
  <w:style w:type="character" w:styleId="BalloonTextChar" w:customStyle="1">
    <w:name w:val="Balloon Text Char"/>
    <w:uiPriority w:val="99"/>
    <w:semiHidden/>
    <w:link w:val="BalloonText"/>
    <w:rsid w:val="001f3ee0"/>
    <w:basedOn w:val="DefaultParagraphFont"/>
    <w:rPr>
      <w:rFonts w:ascii="Times New Roman" w:hAnsi="Times New Roman" w:cs="Mangal"/>
      <w:color w:val="00000A"/>
      <w:sz w:val="18"/>
      <w:szCs w:val="16"/>
    </w:rPr>
  </w:style>
  <w:style w:type="character" w:styleId="CommentSubjectChar" w:customStyle="1">
    <w:name w:val="Comment Subject Char"/>
    <w:uiPriority w:val="99"/>
    <w:semiHidden/>
    <w:link w:val="CommentSubject"/>
    <w:rsid w:val="001f3ee0"/>
    <w:basedOn w:val="CommentTextChar"/>
    <w:rPr>
      <w:rFonts w:cs="Mangal"/>
      <w:b/>
      <w:bCs/>
      <w:color w:val="00000A"/>
      <w:sz w:val="20"/>
      <w:szCs w:val="18"/>
    </w:rPr>
  </w:style>
  <w:style w:type="character" w:styleId="InternetLink">
    <w:name w:val="Internet Link"/>
    <w:uiPriority w:val="99"/>
    <w:unhideWhenUsed/>
    <w:rsid w:val="001f3ee0"/>
    <w:basedOn w:val="DefaultParagraphFont"/>
    <w:rPr>
      <w:color w:val="0563C1"/>
      <w:u w:val="single"/>
      <w:lang w:val="zxx" w:eastAsia="zxx" w:bidi="zxx"/>
    </w:rPr>
  </w:style>
  <w:style w:type="character" w:styleId="UnresolvedMention">
    <w:name w:val="Unresolved Mention"/>
    <w:uiPriority w:val="99"/>
    <w:semiHidden/>
    <w:unhideWhenUsed/>
    <w:rsid w:val="001f3ee0"/>
    <w:basedOn w:val="DefaultParagraphFont"/>
    <w:rPr>
      <w:color w:val="808080"/>
      <w:shd w:fill="E6E6E6" w:val="clear"/>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basedOn w:val="Normal"/>
    <w:pPr/>
    <w:rPr>
      <w:rFonts w:cs="Mangal"/>
      <w:sz w:val="20"/>
      <w:szCs w:val="18"/>
    </w:rPr>
  </w:style>
  <w:style w:type="paragraph" w:styleId="BalloonText">
    <w:name w:val="Balloon Text"/>
    <w:uiPriority w:val="99"/>
    <w:semiHidden/>
    <w:unhideWhenUsed/>
    <w:link w:val="BalloonTextChar"/>
    <w:rsid w:val="001f3ee0"/>
    <w:basedOn w:val="Normal"/>
    <w:pPr/>
    <w:rPr>
      <w:rFonts w:ascii="Times New Roman" w:hAnsi="Times New Roman" w:cs="Mangal"/>
      <w:sz w:val="18"/>
      <w:szCs w:val="16"/>
    </w:rPr>
  </w:style>
  <w:style w:type="paragraph" w:styleId="Annotationsubject">
    <w:name w:val="annotation subject"/>
    <w:uiPriority w:val="99"/>
    <w:semiHidden/>
    <w:unhideWhenUsed/>
    <w:link w:val="CommentSubjectChar"/>
    <w:rsid w:val="001f3ee0"/>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gupubs.onlinelibrary.wiley.com/doi/epdf/10.1029/2006PA001332" TargetMode="Externa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2018-04-20T08:55:00Z</dcterms:created>
  <dc:language>en-US</dc:language>
  <cp:lastModifiedBy>Sandra Arndt</cp:lastModifiedBy>
  <dcterms:modified xsi:type="dcterms:W3CDTF">2018-04-20T08:55:00Z</dcterms:modified>
  <cp:revision>2</cp:revision>
</cp:coreProperties>
</file>