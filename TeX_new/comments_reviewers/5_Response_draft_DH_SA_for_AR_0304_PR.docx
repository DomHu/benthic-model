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comments.xml" ContentType="application/vnd.openxmlformats-officedocument.wordprocessingml.comment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outlineLvl w:val="0"/>
        <w:rPr>
          <w:b/>
          <w:bCs/>
          <w:sz w:val="32"/>
          <w:szCs w:val="32"/>
          <w:u w:val="single"/>
        </w:rPr>
      </w:pPr>
      <w:r>
        <w:rPr>
          <w:b/>
          <w:bCs/>
          <w:sz w:val="32"/>
          <w:szCs w:val="32"/>
          <w:u w:val="single"/>
        </w:rPr>
        <w:t>Complete responses</w:t>
      </w:r>
    </w:p>
    <w:p>
      <w:pPr>
        <w:pStyle w:val="Normal"/>
        <w:rPr/>
      </w:pPr>
      <w:r>
        <w:rPr/>
      </w:r>
    </w:p>
    <w:p>
      <w:pPr>
        <w:pStyle w:val="Normal"/>
        <w:outlineLvl w:val="0"/>
        <w:rPr>
          <w:b/>
          <w:bCs/>
          <w:sz w:val="28"/>
          <w:szCs w:val="28"/>
        </w:rPr>
      </w:pPr>
      <w:r>
        <w:rPr>
          <w:b/>
          <w:bCs/>
          <w:sz w:val="28"/>
          <w:szCs w:val="28"/>
        </w:rPr>
        <w:t>General/more major changes:</w:t>
        <w:tab/>
      </w:r>
    </w:p>
    <w:p>
      <w:pPr>
        <w:pStyle w:val="Normal"/>
        <w:numPr>
          <w:ilvl w:val="0"/>
          <w:numId w:val="1"/>
        </w:numPr>
        <w:rPr/>
      </w:pPr>
      <w:r>
        <w:rPr/>
        <w:t>Two out of three reviewers suggest to discuss the OMEN – cGENIE coupling in a separate paper.</w:t>
      </w:r>
    </w:p>
    <w:p>
      <w:pPr>
        <w:pStyle w:val="Normal"/>
        <w:rPr>
          <w:color w:val="FF0000"/>
        </w:rPr>
      </w:pPr>
      <w:r>
        <w:rPr>
          <w:color w:val="FF0000"/>
        </w:rPr>
        <w:t>Sandra:</w:t>
      </w:r>
    </w:p>
    <w:p>
      <w:pPr>
        <w:pStyle w:val="Normal"/>
        <w:rPr/>
      </w:pPr>
      <w:commentRangeStart w:id="0"/>
      <w:r>
        <w:rPr/>
        <w:t>I suggest a compromise</w:t>
      </w:r>
      <w:commentRangeEnd w:id="0"/>
      <w:r>
        <w:rPr/>
      </w:r>
      <w:r>
        <w:rPr/>
        <w:commentReference w:id="0"/>
      </w:r>
      <w:r>
        <w:rPr/>
        <w:t>: include example of coupling to illustrate ability and what can be done- i.e. slim down section. But take out the fitting OM section, which I never particularly liked</w:t>
      </w:r>
    </w:p>
    <w:p>
      <w:pPr>
        <w:pStyle w:val="Normal"/>
        <w:numPr>
          <w:ilvl w:val="0"/>
          <w:numId w:val="1"/>
        </w:numPr>
        <w:rPr/>
      </w:pPr>
      <w:r>
        <w:rPr/>
        <w:t>Abandon  γ</w:t>
      </w:r>
      <w:r>
        <w:rPr>
          <w:vertAlign w:val="subscript"/>
        </w:rPr>
        <w:t>H2S</w:t>
      </w:r>
      <w:r>
        <w:rPr/>
        <w:t xml:space="preserve"> at least for oxic envirnments and introduce another parameter for the loss of H2S to pyrite.</w:t>
      </w:r>
    </w:p>
    <w:p>
      <w:pPr>
        <w:pStyle w:val="Normal"/>
        <w:rPr>
          <w:color w:val="FF0000"/>
        </w:rPr>
      </w:pPr>
      <w:r>
        <w:rPr>
          <w:color w:val="FF0000"/>
        </w:rPr>
        <w:t>Sandra:</w:t>
      </w:r>
    </w:p>
    <w:p>
      <w:pPr>
        <w:pStyle w:val="Normal"/>
        <w:rPr/>
      </w:pPr>
      <w:commentRangeStart w:id="1"/>
      <w:r>
        <w:rPr/>
        <w:t xml:space="preserve">No that is further development. </w:t>
      </w:r>
      <w:commentRangeEnd w:id="1"/>
      <w:r>
        <w:rPr/>
      </w:r>
      <w:r>
        <w:rPr/>
        <w:commentReference w:id="1"/>
      </w:r>
      <w:r>
        <w:rPr/>
        <w:t>I did try to push you to include such a simple parameter, but I don’t think we should do it now at such a late stage</w:t>
      </w:r>
    </w:p>
    <w:p>
      <w:pPr>
        <w:pStyle w:val="Normal"/>
        <w:rPr/>
      </w:pPr>
      <w:r>
        <w:rPr/>
      </w:r>
    </w:p>
    <w:p>
      <w:pPr>
        <w:pStyle w:val="Normal"/>
        <w:rPr/>
      </w:pPr>
      <w:r>
        <w:rPr/>
      </w:r>
    </w:p>
    <w:p>
      <w:pPr>
        <w:pStyle w:val="Normal"/>
        <w:outlineLvl w:val="0"/>
        <w:rPr>
          <w:b/>
          <w:bCs/>
          <w:sz w:val="28"/>
          <w:szCs w:val="28"/>
        </w:rPr>
      </w:pPr>
      <w:r>
        <w:rPr>
          <w:b/>
          <w:bCs/>
          <w:sz w:val="28"/>
          <w:szCs w:val="28"/>
        </w:rPr>
        <w:t>Anonymous Referee #1</w:t>
      </w:r>
    </w:p>
    <w:p>
      <w:pPr>
        <w:pStyle w:val="Normal"/>
        <w:outlineLvl w:val="0"/>
        <w:rPr>
          <w:b/>
          <w:bCs/>
        </w:rPr>
      </w:pPr>
      <w:r>
        <w:rPr>
          <w:b/>
          <w:bCs/>
        </w:rPr>
        <w:t>Comment:</w:t>
      </w:r>
    </w:p>
    <w:p>
      <w:pPr>
        <w:pStyle w:val="Normal"/>
        <w:outlineLvl w:val="0"/>
        <w:rPr/>
      </w:pPr>
      <w:r>
        <w:rPr/>
        <w:t>Model formulation - The model assumes no overlap of mineralization reactions with</w:t>
      </w:r>
    </w:p>
    <w:p>
      <w:pPr>
        <w:pStyle w:val="Normal"/>
        <w:rPr/>
      </w:pPr>
      <w:r>
        <w:rPr/>
        <w:t>different terminal electron acceptors, and assumes that secondary redox reactions can</w:t>
      </w:r>
    </w:p>
    <w:p>
      <w:pPr>
        <w:pStyle w:val="Normal"/>
        <w:rPr/>
      </w:pPr>
      <w:r>
        <w:rPr/>
        <w:t>be collapsed onto the interfaces between different mineralization zones (p.9). This is</w:t>
      </w:r>
    </w:p>
    <w:p>
      <w:pPr>
        <w:pStyle w:val="Normal"/>
        <w:rPr/>
      </w:pPr>
      <w:r>
        <w:rPr/>
        <w:t>probably ok in environments typically encountered at greater water depth, but there is</w:t>
      </w:r>
    </w:p>
    <w:p>
      <w:pPr>
        <w:pStyle w:val="Normal"/>
        <w:rPr/>
      </w:pPr>
      <w:r>
        <w:rPr/>
        <w:t>ample evidence of ’overlapping’ mineralization pathways in surficial sediments, in par-</w:t>
      </w:r>
    </w:p>
    <w:p>
      <w:pPr>
        <w:pStyle w:val="Normal"/>
        <w:rPr/>
      </w:pPr>
      <w:r>
        <w:rPr/>
        <w:t>ticular in permeable or bioturbated settings.</w:t>
      </w:r>
    </w:p>
    <w:p>
      <w:pPr>
        <w:pStyle w:val="Normal"/>
        <w:rPr/>
      </w:pPr>
      <w:r>
        <w:rPr/>
      </w:r>
    </w:p>
    <w:p>
      <w:pPr>
        <w:pStyle w:val="Normal"/>
        <w:outlineLvl w:val="0"/>
        <w:rPr>
          <w:b/>
          <w:bCs/>
        </w:rPr>
      </w:pPr>
      <w:commentRangeStart w:id="2"/>
      <w:r>
        <w:rPr>
          <w:b/>
          <w:bCs/>
        </w:rPr>
        <w:t>Response:</w:t>
      </w:r>
      <w:commentRangeEnd w:id="2"/>
      <w:r>
        <w:rPr>
          <w:b/>
          <w:bCs/>
        </w:rPr>
      </w:r>
      <w:r>
        <w:rPr>
          <w:b/>
          <w:bCs/>
        </w:rPr>
        <w:commentReference w:id="2"/>
      </w:r>
    </w:p>
    <w:p>
      <w:pPr>
        <w:pStyle w:val="Normal"/>
        <w:widowControl/>
        <w:suppressAutoHyphens w:val="false"/>
        <w:jc w:val="both"/>
        <w:rPr>
          <w:rFonts w:cs="Times New Roman" w:ascii="Times New Roman" w:hAnsi="Times New Roman"/>
          <w:b/>
          <w:bCs/>
        </w:rPr>
      </w:pPr>
      <w:r>
        <w:rPr>
          <w:rFonts w:cs="Times New Roman"/>
        </w:rPr>
        <w:t xml:space="preserve">We agree with the reviewer </w:t>
      </w:r>
      <w:r>
        <w:rPr>
          <w:rFonts w:cs="Times New Roman" w:ascii="Times New Roman" w:hAnsi="Times New Roman"/>
        </w:rPr>
        <w:t xml:space="preserve">that different biogeochemical zones can overlap. However, as stated in the text, OMEN-SED is designed for the coupling to ESMs and its formulation is thus first and foremost guided by achieving numerical efficiency while retaining biogeochemical reality. As summarized in the manuscript, </w:t>
      </w:r>
      <w:r>
        <w:rPr>
          <w:rFonts w:cs="Times New Roman" w:ascii="Times New Roman" w:hAnsi="Times New Roman"/>
          <w:bCs/>
        </w:rPr>
        <w:t>there are essentially two approaches that can be used to describe biogeochemical processes in models. The first approach solves the general diagenetic equation numerically on a regular or irregular grid and biogeochemical zonation emerges in response to inhibition terms allowing a certain degree of overlap between biogeochemical zones. This approach is highly flexible and thus preferable. Yet, its excessive computational demand unfortunately renders its application within a three-dimensional Earth System Model framework impossible. On the other hand, analytical models that subdivide the sediment into distinct biogeochemical zones are computationally efficient and thus ideally suited to describe diagenetic dynamics in ESM.</w:t>
      </w:r>
      <w:r>
        <w:rPr>
          <w:rFonts w:cs="Times New Roman" w:ascii="Times New Roman" w:hAnsi="Times New Roman"/>
          <w:b/>
          <w:bCs/>
        </w:rPr>
        <w:t xml:space="preserve"> </w:t>
      </w:r>
    </w:p>
    <w:p>
      <w:pPr>
        <w:pStyle w:val="Normal"/>
        <w:jc w:val="both"/>
        <w:rPr>
          <w:rFonts w:eastAsia="Times New Roman" w:cs="Arial" w:ascii="Times New Roman" w:hAnsi="Times New Roman"/>
          <w:color w:val="00000A"/>
          <w:lang w:eastAsia="en-US" w:bidi="ar-SA"/>
        </w:rPr>
      </w:pPr>
      <w:r>
        <w:rPr>
          <w:rFonts w:eastAsia="Times New Roman" w:cs="Times New Roman" w:ascii="Times New Roman" w:hAnsi="Times New Roman"/>
          <w:color w:val="00000A"/>
          <w:lang w:eastAsia="en-US" w:bidi="ar-SA"/>
        </w:rPr>
        <w:t xml:space="preserve">By their very nature, analytical models do not allow for overlapping biogeochemical zones. As stated in the manuscript, this is a simplification. However, we disagree with the reviewer that this simplification would </w:t>
      </w:r>
      <w:r>
        <w:rPr>
          <w:rFonts w:eastAsia="Times New Roman" w:cs="Times New Roman" w:ascii="Times New Roman" w:hAnsi="Times New Roman"/>
          <w:i/>
          <w:color w:val="00000A"/>
          <w:lang w:eastAsia="en-US" w:bidi="ar-SA"/>
        </w:rPr>
        <w:t>per-se</w:t>
      </w:r>
      <w:r>
        <w:rPr>
          <w:rFonts w:eastAsia="Times New Roman" w:cs="Times New Roman" w:ascii="Times New Roman" w:hAnsi="Times New Roman"/>
          <w:color w:val="00000A"/>
          <w:lang w:eastAsia="en-US" w:bidi="ar-SA"/>
        </w:rPr>
        <w:t xml:space="preserve"> prevent the application of such analytical approaches in shallower aquatic environments. In fact, OMEN-SED builds on a number of analytical models that were developed to investigate local, coupled nutrient and oxygen cycles in coastal sediments (e.g.  Billen, 1982; Goloway and Bender, 1982</w:t>
      </w:r>
      <w:r>
        <w:fldChar w:fldCharType="begin"/>
      </w:r>
      <w:r>
        <w:instrText> HYPERLINK "https://www.sciencedirect.com/science/article/pii/S007966110700198X" \l "bib5"</w:instrText>
      </w:r>
      <w:r>
        <w:fldChar w:fldCharType="separate"/>
      </w:r>
      <w:r>
        <w:rPr>
          <w:rStyle w:val="InternetLink"/>
          <w:rFonts w:eastAsia="Times New Roman" w:cs="Times New Roman" w:ascii="Times New Roman" w:hAnsi="Times New Roman"/>
          <w:color w:val="00000A"/>
          <w:lang w:eastAsia="en-US" w:bidi="ar-SA"/>
        </w:rPr>
        <w:t>; Jahnke et al., 1982</w:t>
      </w:r>
      <w:r>
        <w:fldChar w:fldCharType="end"/>
      </w:r>
      <w:r>
        <w:fldChar w:fldCharType="begin"/>
      </w:r>
      <w:r>
        <w:instrText> HYPERLINK "https://www.sciencedirect.com/science/article/pii/S007966110700198X" \l "bib5"</w:instrText>
      </w:r>
      <w:r>
        <w:fldChar w:fldCharType="separate"/>
      </w:r>
      <w:r>
        <w:rPr>
          <w:rStyle w:val="InternetLink"/>
          <w:rFonts w:eastAsia="Times New Roman" w:cs="Times New Roman" w:ascii="Times New Roman" w:hAnsi="Times New Roman"/>
          <w:color w:val="00000A"/>
          <w:lang w:eastAsia="en-US" w:bidi="ar-SA"/>
        </w:rPr>
        <w:t xml:space="preserve">, Slomp et al., 1996). Similar approaches were later successfully applied from oxic to anoxic sediments and at the regional coastal ocean scale (e.g. </w:t>
      </w:r>
      <w:r>
        <w:fldChar w:fldCharType="end"/>
      </w:r>
      <w:r>
        <w:rPr>
          <w:rFonts w:cs="Times New Roman" w:ascii="Times New Roman" w:hAnsi="Times New Roman"/>
          <w:color w:val="00000A"/>
        </w:rPr>
        <w:t>Ruardij and Van Raaphorst, 1995; Tromp et al., 1995; Gypens et al., 2008</w:t>
      </w:r>
      <w:r>
        <w:rPr>
          <w:rFonts w:eastAsia="Times New Roman" w:cs="Times New Roman" w:ascii="Times New Roman" w:hAnsi="Times New Roman"/>
          <w:color w:val="00000A"/>
          <w:lang w:eastAsia="en-US" w:bidi="ar-SA"/>
        </w:rPr>
        <w:t>). In particular, Gypens et al., 2008 points out that accounting for secondary redox process in the boundary condition induces little error as: “U</w:t>
      </w:r>
      <w:r>
        <w:rPr>
          <w:rFonts w:eastAsia="Times New Roman" w:cs="Arial" w:ascii="Times New Roman" w:hAnsi="Times New Roman"/>
          <w:color w:val="00000A"/>
          <w:lang w:eastAsia="en-US" w:bidi="ar-SA"/>
        </w:rPr>
        <w:t xml:space="preserve">sing a numerical model, Soetaert et al. (1996) showed that this re-oxidation mainly occurs at the oxic-anoxic transition interface.” </w:t>
      </w:r>
    </w:p>
    <w:p>
      <w:pPr>
        <w:pStyle w:val="Normal"/>
        <w:jc w:val="both"/>
        <w:rPr/>
      </w:pPr>
      <w:r>
        <w:rPr/>
      </w:r>
    </w:p>
    <w:p>
      <w:pPr>
        <w:pStyle w:val="Normal"/>
        <w:rPr/>
      </w:pPr>
      <w:r>
        <w:rPr/>
      </w:r>
    </w:p>
    <w:p>
      <w:pPr>
        <w:pStyle w:val="Normal"/>
        <w:jc w:val="both"/>
        <w:rPr>
          <w:rFonts w:ascii="Times New Roman" w:hAnsi="Times New Roman"/>
          <w:color w:val="00000A"/>
        </w:rPr>
      </w:pPr>
      <w:commentRangeStart w:id="3"/>
      <w:r>
        <w:rPr>
          <w:rFonts w:ascii="Times New Roman" w:hAnsi="Times New Roman"/>
          <w:color w:val="00000A"/>
        </w:rPr>
        <w:t xml:space="preserve">Finally, the good agreement between OMEN-SED and the results obtained with a fully formulated numerical RTM </w:t>
      </w:r>
      <w:commentRangeEnd w:id="3"/>
      <w:r>
        <w:rPr>
          <w:rFonts w:ascii="Times New Roman" w:hAnsi="Times New Roman"/>
          <w:color w:val="00000A"/>
        </w:rPr>
      </w:r>
      <w:r>
        <w:rPr>
          <w:rFonts w:ascii="Times New Roman" w:hAnsi="Times New Roman"/>
          <w:color w:val="00000A"/>
        </w:rPr>
        <w:commentReference w:id="3"/>
      </w:r>
      <w:r>
        <w:rPr>
          <w:rFonts w:ascii="Times New Roman" w:hAnsi="Times New Roman"/>
          <w:color w:val="00000A"/>
        </w:rPr>
        <w:t>(compare Section 3.3, allowing for overlapping TEA use) shows that this is not a critical limitation of OMEN-SED - even for shallow sediments.</w:t>
      </w:r>
    </w:p>
    <w:p>
      <w:pPr>
        <w:pStyle w:val="Normal"/>
        <w:rPr/>
      </w:pPr>
      <w:r>
        <w:rPr>
          <w:rFonts w:ascii="Times New Roman" w:hAnsi="Times New Roman"/>
        </w:rPr>
        <w:t>We have clarified these points in the manuscript by</w:t>
      </w:r>
      <w:r>
        <w:rPr/>
        <w:t xml:space="preserve"> including a sentence on this in the limitations section:</w:t>
      </w:r>
    </w:p>
    <w:p>
      <w:pPr>
        <w:pStyle w:val="Normal"/>
        <w:rPr/>
      </w:pPr>
      <w:r>
        <w:rPr>
          <w:b/>
          <w:bCs/>
          <w:color w:val="009933"/>
        </w:rPr>
        <w:t>TODO</w:t>
      </w:r>
      <w:r>
        <w:rPr/>
        <w:t>: “Give sentence! E.g. like Schulz&amp;Zabel book: This sequence is generally valid, even though numerous studies have identified an overlap of carbon oxidation pathways within the sediment resulting from competition between microbial populations (Canfield 1993) and the presence of microenvironments (e.g. Jørgensen 1977; cf. Chapters 7, 8, 12).”</w:t>
      </w:r>
    </w:p>
    <w:p>
      <w:pPr>
        <w:pStyle w:val="Normal"/>
        <w:rPr/>
      </w:pPr>
      <w:r>
        <w:rPr/>
        <w:commentReference w:id="4"/>
      </w:r>
    </w:p>
    <w:p>
      <w:pPr>
        <w:pStyle w:val="Normal"/>
        <w:rPr/>
      </w:pPr>
      <w:r>
        <w:rPr/>
      </w:r>
    </w:p>
    <w:p>
      <w:pPr>
        <w:pStyle w:val="Normal"/>
        <w:outlineLvl w:val="0"/>
        <w:rPr/>
      </w:pPr>
      <w:r>
        <w:rPr/>
      </w:r>
    </w:p>
    <w:p>
      <w:pPr>
        <w:pStyle w:val="Normal"/>
        <w:rPr>
          <w:b/>
          <w:bCs/>
        </w:rPr>
      </w:pPr>
      <w:bookmarkStart w:id="0" w:name="__DdeLink__525_1213019894111111111111111"/>
      <w:bookmarkEnd w:id="0"/>
      <w:r>
        <w:rPr>
          <w:b/>
          <w:bCs/>
        </w:rPr>
        <w:t>Comment:</w:t>
      </w:r>
    </w:p>
    <w:p>
      <w:pPr>
        <w:pStyle w:val="Normal"/>
        <w:rPr/>
      </w:pPr>
      <w:r>
        <w:rPr/>
        <w:t>In the denitrification layer, all N goes to N2. However, in the suite of processes involved in the breakdown of organic matter, ammonium is produced as well, even if nitrate serves as TEA. Ammonium produced in the denitrification zone would need to be accounted for at the transition to the oxic zone as well, which may further reduced the O2 penetration depth.</w:t>
      </w:r>
    </w:p>
    <w:p>
      <w:pPr>
        <w:pStyle w:val="Normal"/>
        <w:rPr/>
      </w:pPr>
      <w:r>
        <w:rPr/>
        <w:t>Also, processes such as DNRA or anammox are not included, even though literature surveys (e.g. Dalsgaard et al. 2005) indicate that anammox is relevant at shallower water depth.</w:t>
      </w:r>
    </w:p>
    <w:p>
      <w:pPr>
        <w:pStyle w:val="Normal"/>
        <w:rPr/>
      </w:pPr>
      <w:r>
        <w:rPr/>
      </w:r>
    </w:p>
    <w:p>
      <w:pPr>
        <w:pStyle w:val="Normal"/>
        <w:outlineLvl w:val="0"/>
        <w:rPr>
          <w:b/>
          <w:bCs/>
          <w:color w:val="800000"/>
        </w:rPr>
      </w:pPr>
      <w:r>
        <w:rPr>
          <w:b/>
          <w:bCs/>
        </w:rPr>
        <w:t>Response:</w:t>
      </w:r>
      <w:r>
        <w:rPr>
          <w:b/>
          <w:bCs/>
          <w:color w:val="800000"/>
        </w:rPr>
        <w:t xml:space="preserve">  </w:t>
      </w:r>
    </w:p>
    <w:p>
      <w:pPr>
        <w:pStyle w:val="Normal"/>
        <w:widowControl/>
        <w:suppressAutoHyphens w:val="false"/>
        <w:jc w:val="both"/>
        <w:rPr>
          <w:rFonts w:eastAsia="Times New Roman" w:cs="Times New Roman" w:ascii="Times New Roman" w:hAnsi="Times New Roman"/>
          <w:color w:val="00000A"/>
          <w:lang w:eastAsia="en-US" w:bidi="ar-SA"/>
        </w:rPr>
      </w:pPr>
      <w:r>
        <w:rPr>
          <w:bCs/>
          <w:color w:val="00000A"/>
        </w:rPr>
        <w:t xml:space="preserve">Anammox is implicitely included in the model. </w:t>
      </w:r>
      <w:r>
        <w:rPr>
          <w:rFonts w:eastAsia="Times New Roman" w:cs="Times New Roman" w:ascii="Times New Roman" w:hAnsi="Times New Roman"/>
          <w:color w:val="00000A"/>
          <w:lang w:eastAsia="en-US" w:bidi="ar-SA"/>
        </w:rPr>
        <w:t>The organic nitrogen released during the denitrification process is assumed to be directly oxidized with nitrite to N</w:t>
      </w:r>
      <w:r>
        <w:rPr>
          <w:rFonts w:eastAsia="Times New Roman" w:cs="Times New Roman" w:ascii="Times New Roman" w:hAnsi="Times New Roman"/>
          <w:color w:val="00000A"/>
          <w:vertAlign w:val="subscript"/>
          <w:lang w:eastAsia="en-US" w:bidi="ar-SA"/>
        </w:rPr>
        <w:t>2</w:t>
      </w:r>
      <w:r>
        <w:rPr>
          <w:rFonts w:eastAsia="Times New Roman" w:cs="Times New Roman" w:ascii="Times New Roman" w:hAnsi="Times New Roman"/>
          <w:color w:val="00000A"/>
          <w:lang w:eastAsia="en-US" w:bidi="ar-SA"/>
        </w:rPr>
        <w:t xml:space="preserve"> through a coupling between denitrification and anaerobic ammonium oxidation. </w:t>
      </w:r>
    </w:p>
    <w:p>
      <w:pPr>
        <w:pStyle w:val="Normal"/>
        <w:jc w:val="both"/>
        <w:outlineLvl w:val="0"/>
        <w:rPr/>
      </w:pPr>
      <w:r>
        <w:rPr/>
        <w:t xml:space="preserve">However, we would like to stress again that OMEN-SED is a benthic model designed for the coupling to ESMs. Most ESMs do not even explicitly resolve N-dynamics. In addition, OMEN-SED is a system/global scale model that aims to resolve the most pertinent biogeochemical dynamics on a global scale (including a paleoenvironmental context) and estimate the main SWI-fluxes and not a model that aims at resolving specific local scale dynamics. Even most local scale RTM applications doe not resolve DNRA and anammox explicitly. However, OMEN-SED could be easily adapted to explicitly resolve these processes if the specific application requires their representation (e.g. coastal ocean). </w:t>
      </w:r>
    </w:p>
    <w:p>
      <w:pPr>
        <w:pStyle w:val="Normal"/>
        <w:rPr/>
      </w:pPr>
      <w:r>
        <w:rPr/>
      </w:r>
    </w:p>
    <w:p>
      <w:pPr>
        <w:pStyle w:val="Normal"/>
        <w:rPr/>
      </w:pPr>
      <w:r>
        <w:rPr/>
        <w:t>However, we included a sentence on this in the limitation section:</w:t>
      </w:r>
    </w:p>
    <w:p>
      <w:pPr>
        <w:pStyle w:val="Normal"/>
        <w:rPr/>
      </w:pPr>
      <w:r>
        <w:rPr/>
        <w:t>“</w:t>
      </w:r>
      <w:r>
        <w:rPr>
          <w:b/>
          <w:bCs/>
          <w:color w:val="009933"/>
        </w:rPr>
        <w:t>TODO???</w:t>
      </w:r>
      <w:r>
        <w:rPr/>
        <w:t xml:space="preserve">: </w:t>
      </w:r>
      <w:commentRangeStart w:id="5"/>
      <w:r>
        <w:rPr/>
        <w:t>add sentence here???”</w:t>
      </w:r>
      <w:commentRangeEnd w:id="5"/>
      <w:r>
        <w:rPr/>
      </w:r>
      <w:r>
        <w:rPr/>
        <w:commentReference w:id="5"/>
      </w:r>
    </w:p>
    <w:p>
      <w:pPr>
        <w:pStyle w:val="Normal"/>
        <w:rPr/>
      </w:pPr>
      <w:r>
        <w:rPr/>
      </w:r>
    </w:p>
    <w:p>
      <w:pPr>
        <w:pStyle w:val="Normal"/>
        <w:outlineLvl w:val="0"/>
        <w:rPr>
          <w:b/>
          <w:bCs/>
        </w:rPr>
      </w:pPr>
      <w:r>
        <w:rPr>
          <w:b/>
          <w:bCs/>
        </w:rPr>
        <w:t>Comment:</w:t>
      </w:r>
    </w:p>
    <w:p>
      <w:pPr>
        <w:pStyle w:val="Normal"/>
        <w:rPr/>
      </w:pPr>
      <w:r>
        <w:rPr/>
        <w:t>Methane oxidation: All methane is assumed to be oxidized anaerobically. Is this done for simplicity? Is there no leakage term (gamma_CH4; comparable to incomplete sulfide and ammonium oxidation) because methane escaping from the anoxic zone is assumed to be removed by aerobic methane oxidation?</w:t>
      </w:r>
    </w:p>
    <w:p>
      <w:pPr>
        <w:pStyle w:val="Normal"/>
        <w:rPr/>
      </w:pPr>
      <w:r>
        <w:rPr/>
      </w:r>
    </w:p>
    <w:p>
      <w:pPr>
        <w:pStyle w:val="Normal"/>
        <w:outlineLvl w:val="0"/>
        <w:rPr>
          <w:b/>
          <w:bCs/>
        </w:rPr>
      </w:pPr>
      <w:r>
        <w:rPr>
          <w:b/>
          <w:bCs/>
        </w:rPr>
        <w:t>Response:</w:t>
      </w:r>
    </w:p>
    <w:p>
      <w:pPr>
        <w:pStyle w:val="Normal"/>
        <w:rPr/>
      </w:pPr>
      <w:r>
        <w:rPr/>
        <w:t xml:space="preserve">There is a leakage term </w:t>
      </w:r>
      <w:r>
        <w:rPr>
          <w:rFonts w:ascii="SBL BibLit;SBL Greek;Athena;EB" w:hAnsi="SBL BibLit;SBL Greek;Athena;EB"/>
        </w:rPr>
        <w:t>γ</w:t>
      </w:r>
      <w:r>
        <w:rPr>
          <w:vertAlign w:val="subscript"/>
        </w:rPr>
        <w:t>CH4</w:t>
      </w:r>
      <w:r>
        <w:rPr/>
        <w:t xml:space="preserve">  comparable to incomplete sulfide and  ammonium oxidation (see Table 10, SO4 boundary conditions 5 and 8.2; H2S boundary conditions 5 and 9). </w:t>
      </w:r>
      <w:commentRangeStart w:id="6"/>
      <w:r>
        <w:rPr/>
        <w:t>However,</w:t>
      </w:r>
      <w:commentRangeEnd w:id="6"/>
      <w:r>
        <w:rPr/>
      </w:r>
      <w:r>
        <w:rPr/>
        <w:commentReference w:id="6"/>
      </w:r>
      <w:r>
        <w:rPr/>
        <w:t xml:space="preserve"> it can be safely assume</w:t>
      </w:r>
      <w:ins w:id="0" w:author="Unknown Author" w:date="2018-04-16T11:12:00Z">
        <w:r>
          <w:rPr/>
          <w:t>d</w:t>
        </w:r>
      </w:ins>
      <w:r>
        <w:rPr/>
        <w:t xml:space="preserve"> that almost all CH4 is oxidized anaerobically (e.g. Regnier et al., 2011; Reeburgh et al., (1991) estimated more than 80%)- except for active (very localized) sites and slope failure, which can, in theory, be accounted for through the gamma term. </w:t>
      </w:r>
    </w:p>
    <w:p>
      <w:pPr>
        <w:pStyle w:val="Normal"/>
        <w:rPr/>
      </w:pPr>
      <w:r>
        <w:rPr/>
      </w:r>
    </w:p>
    <w:p>
      <w:pPr>
        <w:pStyle w:val="Normal"/>
        <w:rPr/>
      </w:pPr>
      <w:r>
        <w:rPr/>
      </w:r>
    </w:p>
    <w:p>
      <w:pPr>
        <w:pStyle w:val="Normal"/>
        <w:rPr>
          <w:color w:val="FF0000"/>
        </w:rPr>
      </w:pPr>
      <w:r>
        <w:rPr>
          <w:color w:val="FF0000"/>
        </w:rPr>
      </w:r>
    </w:p>
    <w:p>
      <w:pPr>
        <w:pStyle w:val="Normal"/>
        <w:outlineLvl w:val="0"/>
        <w:rPr>
          <w:b/>
          <w:bCs/>
        </w:rPr>
      </w:pPr>
      <w:r>
        <w:rPr>
          <w:b/>
          <w:bCs/>
        </w:rPr>
        <w:t>Comment:</w:t>
      </w:r>
    </w:p>
    <w:p>
      <w:pPr>
        <w:pStyle w:val="Normal"/>
        <w:rPr/>
      </w:pPr>
      <w:r>
        <w:rPr/>
        <w:t>Methanogenesis: the 1/2 methane to DIC ratio seems to imply acetoclastic methanogenesis. What evidence is there to ignore hydrogenotrophic methanogenesis?</w:t>
      </w:r>
    </w:p>
    <w:p>
      <w:pPr>
        <w:pStyle w:val="Normal"/>
        <w:rPr/>
      </w:pPr>
      <w:r>
        <w:rPr/>
      </w:r>
    </w:p>
    <w:p>
      <w:pPr>
        <w:pStyle w:val="Normal"/>
        <w:outlineLvl w:val="0"/>
        <w:rPr>
          <w:b/>
          <w:bCs/>
          <w:color w:val="800000"/>
        </w:rPr>
      </w:pPr>
      <w:commentRangeStart w:id="7"/>
      <w:r>
        <w:rPr>
          <w:b/>
          <w:bCs/>
        </w:rPr>
        <w:t>Response:</w:t>
      </w:r>
      <w:r>
        <w:rPr>
          <w:b/>
          <w:bCs/>
          <w:color w:val="800000"/>
        </w:rPr>
        <w:t xml:space="preserve">  </w:t>
      </w:r>
      <w:commentRangeEnd w:id="7"/>
      <w:r>
        <w:rPr>
          <w:b/>
          <w:bCs/>
          <w:color w:val="800000"/>
        </w:rPr>
      </w:r>
      <w:r>
        <w:rPr>
          <w:b/>
          <w:bCs/>
          <w:color w:val="800000"/>
        </w:rPr>
        <w:commentReference w:id="7"/>
      </w:r>
    </w:p>
    <w:p>
      <w:pPr>
        <w:pStyle w:val="Normal"/>
        <w:rPr>
          <w:b/>
          <w:bCs/>
          <w:color w:val="FF0000"/>
        </w:rPr>
      </w:pPr>
      <w:r>
        <w:rPr>
          <w:b/>
          <w:bCs/>
          <w:color w:val="FF0000"/>
        </w:rPr>
        <w:t>??? What to say???</w:t>
      </w:r>
    </w:p>
    <w:p>
      <w:pPr>
        <w:pStyle w:val="Normal"/>
        <w:rPr>
          <w:b/>
          <w:bCs/>
          <w:color w:val="FF0000"/>
        </w:rPr>
      </w:pPr>
      <w:r>
        <w:rPr>
          <w:b/>
          <w:bCs/>
          <w:color w:val="FF0000"/>
        </w:rPr>
      </w:r>
    </w:p>
    <w:p>
      <w:pPr>
        <w:pStyle w:val="Normal"/>
        <w:rPr>
          <w:color w:val="FF0000"/>
        </w:rPr>
      </w:pPr>
      <w:r>
        <w:rPr>
          <w:color w:val="FF0000"/>
        </w:rPr>
      </w:r>
    </w:p>
    <w:p>
      <w:pPr>
        <w:pStyle w:val="Normal"/>
        <w:outlineLvl w:val="0"/>
        <w:rPr>
          <w:b/>
          <w:bCs/>
        </w:rPr>
      </w:pPr>
      <w:r>
        <w:rPr>
          <w:b/>
          <w:bCs/>
        </w:rPr>
        <w:t>Comment:</w:t>
      </w:r>
    </w:p>
    <w:p>
      <w:pPr>
        <w:pStyle w:val="Normal"/>
        <w:rPr/>
      </w:pPr>
      <w:r>
        <w:rPr/>
        <w:t>For a globally applicable model, the lack of CaCO3 dissolution is an obvious issue. Thus, can you expand on what problems the modeling of CaCO3 dissolution would cause (page 18)? Is this linked to the calculation of pH? Why can pH (and then carbonate) not be estimated from DIC and alkalinity?</w:t>
      </w:r>
    </w:p>
    <w:p>
      <w:pPr>
        <w:pStyle w:val="Normal"/>
        <w:rPr>
          <w:b/>
          <w:bCs/>
        </w:rPr>
      </w:pPr>
      <w:r>
        <w:rPr>
          <w:b/>
          <w:bCs/>
        </w:rPr>
      </w:r>
    </w:p>
    <w:p>
      <w:pPr>
        <w:pStyle w:val="Normal"/>
        <w:outlineLvl w:val="0"/>
        <w:rPr>
          <w:b/>
          <w:bCs/>
          <w:color w:val="800000"/>
        </w:rPr>
      </w:pPr>
      <w:commentRangeStart w:id="8"/>
      <w:r>
        <w:rPr>
          <w:b/>
          <w:bCs/>
        </w:rPr>
        <w:t>Response:</w:t>
      </w:r>
      <w:commentRangeEnd w:id="8"/>
      <w:r>
        <w:rPr>
          <w:b/>
          <w:bCs/>
        </w:rPr>
      </w:r>
      <w:r>
        <w:rPr>
          <w:b/>
          <w:bCs/>
        </w:rPr>
        <w:commentReference w:id="8"/>
      </w:r>
      <w:r>
        <w:rPr>
          <w:b/>
          <w:bCs/>
          <w:color w:val="800000"/>
        </w:rPr>
        <w:t xml:space="preserve">  </w:t>
      </w:r>
    </w:p>
    <w:p>
      <w:pPr>
        <w:pStyle w:val="Normal"/>
        <w:outlineLvl w:val="0"/>
        <w:rPr>
          <w:bCs/>
          <w:color w:val="00000A"/>
        </w:rPr>
      </w:pPr>
      <w:r>
        <w:rPr>
          <w:color w:val="00000A"/>
        </w:rPr>
        <w:t>In OMEN-SED, pH can in theory be calculate</w:t>
      </w:r>
      <w:ins w:id="1" w:author="Pierre Regnier" w:date="2018-04-13T14:16:00Z">
        <w:r>
          <w:rPr>
            <w:color w:val="00000A"/>
          </w:rPr>
          <w:t>d</w:t>
        </w:r>
      </w:ins>
      <w:r>
        <w:rPr>
          <w:color w:val="00000A"/>
        </w:rPr>
        <w:t xml:space="preserve"> from DIC and alkalinity (as stated in Section 5, page 54). However, simulating CaCO3 dissolution is complicated by its dependency on different chemical species. </w:t>
      </w:r>
      <w:r>
        <w:rPr>
          <w:bCs/>
          <w:color w:val="00000A"/>
        </w:rPr>
        <w:t>In general, strongly coupled biogeochemical dynamics complicate the analytical solution of the reaction-transport equation. Carbonate dissolution is kinetically controlled by the amount of carbonate and thermodynamically controlled by the porewaters’ saturation state with respect to carbonates. The reaction term thus depends on CaCO3, Ca</w:t>
      </w:r>
      <w:r>
        <w:rPr>
          <w:bCs/>
          <w:color w:val="00000A"/>
          <w:vertAlign w:val="superscript"/>
        </w:rPr>
        <w:t>2+</w:t>
      </w:r>
      <w:r>
        <w:rPr>
          <w:bCs/>
          <w:color w:val="00000A"/>
        </w:rPr>
        <w:t xml:space="preserve"> and CO</w:t>
      </w:r>
      <w:r>
        <w:rPr>
          <w:bCs/>
          <w:color w:val="00000A"/>
          <w:vertAlign w:val="subscript"/>
        </w:rPr>
        <w:t>3</w:t>
      </w:r>
      <w:r>
        <w:rPr>
          <w:bCs/>
          <w:color w:val="00000A"/>
          <w:vertAlign w:val="superscript"/>
        </w:rPr>
        <w:t>2-</w:t>
      </w:r>
      <w:r>
        <w:rPr>
          <w:bCs/>
          <w:color w:val="00000A"/>
        </w:rPr>
        <w:t xml:space="preserve">. The carbonate ion concentration, in turn, depends on DIC and alkalinity (pH). In addition, carbonate dissolution exerts on important effect on alkalinity (pH). As a consequence, there is no analytical solution for the fully formulated reaction-transport equation. </w:t>
      </w:r>
    </w:p>
    <w:p>
      <w:pPr>
        <w:pStyle w:val="Normal"/>
        <w:rPr/>
      </w:pPr>
      <w:r>
        <w:rPr/>
        <w:t>In addition, as stated in Section 5, “</w:t>
      </w:r>
      <w:commentRangeStart w:id="9"/>
      <w:r>
        <w:rPr/>
        <w:t>already planned future extensions of OMEN-SED include an explicit description of carbonate dissolution</w:t>
      </w:r>
      <w:commentRangeEnd w:id="9"/>
      <w:r>
        <w:rPr/>
      </w:r>
      <w:r>
        <w:rPr/>
        <w:commentReference w:id="9"/>
      </w:r>
      <w:r>
        <w:rPr/>
        <w:t xml:space="preserve">.” </w:t>
      </w:r>
    </w:p>
    <w:p>
      <w:pPr>
        <w:pStyle w:val="Normal"/>
        <w:rPr>
          <w:b/>
          <w:bCs/>
          <w:color w:val="FF0000"/>
        </w:rPr>
      </w:pPr>
      <w:r>
        <w:rPr>
          <w:b/>
          <w:bCs/>
          <w:color w:val="FF0000"/>
        </w:rPr>
      </w:r>
    </w:p>
    <w:p>
      <w:pPr>
        <w:pStyle w:val="Normal"/>
        <w:outlineLvl w:val="0"/>
        <w:rPr/>
      </w:pPr>
      <w:r>
        <w:rPr/>
      </w:r>
    </w:p>
    <w:p>
      <w:pPr>
        <w:pStyle w:val="Normal"/>
        <w:outlineLvl w:val="0"/>
        <w:rPr>
          <w:b/>
          <w:bCs/>
        </w:rPr>
      </w:pPr>
      <w:r>
        <w:rPr>
          <w:b/>
          <w:bCs/>
        </w:rPr>
        <w:t>Comment:</w:t>
      </w:r>
    </w:p>
    <w:p>
      <w:pPr>
        <w:pStyle w:val="Normal"/>
        <w:outlineLvl w:val="0"/>
        <w:rPr/>
      </w:pPr>
      <w:r>
        <w:rPr/>
        <w:t>Is there no P sorption on iron oxides below the oxic zone? If so, why?</w:t>
      </w:r>
    </w:p>
    <w:p>
      <w:pPr>
        <w:pStyle w:val="Normal"/>
        <w:rPr>
          <w:b/>
          <w:bCs/>
        </w:rPr>
      </w:pPr>
      <w:r>
        <w:rPr>
          <w:b/>
          <w:bCs/>
        </w:rPr>
      </w:r>
    </w:p>
    <w:p>
      <w:pPr>
        <w:pStyle w:val="Normal"/>
        <w:outlineLvl w:val="0"/>
        <w:rPr>
          <w:b/>
          <w:bCs/>
          <w:color w:val="FF0000"/>
        </w:rPr>
      </w:pPr>
      <w:r>
        <w:rPr>
          <w:b/>
          <w:bCs/>
        </w:rPr>
        <w:t>Response:</w:t>
      </w:r>
      <w:r>
        <w:rPr>
          <w:b/>
          <w:bCs/>
          <w:color w:val="800000"/>
        </w:rPr>
        <w:t xml:space="preserve">  </w:t>
      </w:r>
      <w:r>
        <w:rPr>
          <w:b/>
          <w:bCs/>
          <w:color w:val="FF0000"/>
        </w:rPr>
        <w:t>Sandra: Because there are no iron oxides.</w:t>
      </w:r>
    </w:p>
    <w:p>
      <w:pPr>
        <w:pStyle w:val="Normal"/>
        <w:outlineLvl w:val="0"/>
        <w:rPr/>
      </w:pPr>
      <w:r>
        <w:rPr/>
        <w:t>DH:</w:t>
      </w:r>
    </w:p>
    <w:p>
      <w:pPr>
        <w:pStyle w:val="Normal"/>
        <w:rPr>
          <w:color w:val="FF0000"/>
        </w:rPr>
      </w:pPr>
      <w:commentRangeStart w:id="10"/>
      <w:r>
        <w:rPr>
          <w:color w:val="FF0000"/>
        </w:rPr>
        <w:t>I suppose I refers to the denitrification zone!!?? Shouldn't there actually be still P sorption!? But it is anyway a tiny layer....</w:t>
      </w:r>
      <w:commentRangeEnd w:id="10"/>
      <w:r>
        <w:rPr>
          <w:color w:val="FF0000"/>
        </w:rPr>
      </w:r>
      <w:r>
        <w:rPr>
          <w:color w:val="FF0000"/>
        </w:rPr>
        <w:commentReference w:id="10"/>
      </w:r>
      <w:r>
        <w:rPr>
          <w:color w:val="FF0000"/>
        </w:rPr>
        <w:commentReference w:id="11"/>
      </w:r>
    </w:p>
    <w:p>
      <w:pPr>
        <w:pStyle w:val="Normal"/>
        <w:rPr/>
      </w:pPr>
      <w:r>
        <w:rPr/>
      </w:r>
    </w:p>
    <w:p>
      <w:pPr>
        <w:pStyle w:val="Normal"/>
        <w:rPr/>
      </w:pPr>
      <w:r>
        <w:rPr/>
      </w:r>
    </w:p>
    <w:p>
      <w:pPr>
        <w:pStyle w:val="Normal"/>
        <w:outlineLvl w:val="0"/>
        <w:rPr>
          <w:b/>
          <w:bCs/>
        </w:rPr>
      </w:pPr>
      <w:r>
        <w:rPr>
          <w:b/>
          <w:bCs/>
        </w:rPr>
        <w:t>Comment:</w:t>
      </w:r>
    </w:p>
    <w:p>
      <w:pPr>
        <w:pStyle w:val="Normal"/>
        <w:rPr/>
      </w:pPr>
      <w:r>
        <w:rPr/>
        <w:t>Why does some of the ammonium created below the oxic zone escape oxidation, but oxidation</w:t>
      </w:r>
    </w:p>
    <w:p>
      <w:pPr>
        <w:pStyle w:val="Normal"/>
        <w:rPr/>
      </w:pPr>
      <w:r>
        <w:rPr/>
        <w:t>of ammonium to nitrate is complete in the oxic zone?</w:t>
      </w:r>
    </w:p>
    <w:p>
      <w:pPr>
        <w:pStyle w:val="Normal"/>
        <w:rPr/>
      </w:pPr>
      <w:r>
        <w:rPr/>
      </w:r>
    </w:p>
    <w:p>
      <w:pPr>
        <w:pStyle w:val="Normal"/>
        <w:outlineLvl w:val="0"/>
        <w:rPr>
          <w:b/>
          <w:bCs/>
          <w:color w:val="800000"/>
        </w:rPr>
      </w:pPr>
      <w:r>
        <w:rPr>
          <w:b/>
          <w:bCs/>
        </w:rPr>
        <w:t>Response:</w:t>
      </w:r>
      <w:r>
        <w:rPr>
          <w:b/>
          <w:bCs/>
          <w:color w:val="800000"/>
        </w:rPr>
        <w:t xml:space="preserve">  </w:t>
      </w:r>
    </w:p>
    <w:p>
      <w:pPr>
        <w:pStyle w:val="Normal"/>
        <w:rPr/>
      </w:pPr>
      <w:r>
        <w:rPr/>
        <w:t>This is a misunderstanding: There is also leakage term (</w:t>
      </w:r>
      <w:r>
        <w:rPr>
          <w:rFonts w:ascii="SBL BibLit;SBL Greek;Athena;EB" w:hAnsi="SBL BibLit;SBL Greek;Athena;EB"/>
        </w:rPr>
        <w:t>γ</w:t>
      </w:r>
      <w:r>
        <w:rPr>
          <w:vertAlign w:val="subscript"/>
        </w:rPr>
        <w:t>NH4</w:t>
      </w:r>
      <w:r>
        <w:rPr/>
        <w:t>) for ammonium to nitrate oxidation in the oxic zone (see Eqs. 12, 15 and 16).</w:t>
      </w:r>
    </w:p>
    <w:p>
      <w:pPr>
        <w:pStyle w:val="Normal"/>
        <w:rPr>
          <w:b/>
          <w:bCs/>
        </w:rPr>
      </w:pPr>
      <w:r>
        <w:rPr>
          <w:b/>
          <w:bCs/>
        </w:rPr>
      </w:r>
    </w:p>
    <w:p>
      <w:pPr>
        <w:pStyle w:val="Normal"/>
        <w:rPr>
          <w:b/>
          <w:bCs/>
        </w:rPr>
      </w:pPr>
      <w:r>
        <w:rPr>
          <w:b/>
          <w:bCs/>
        </w:rPr>
      </w:r>
    </w:p>
    <w:p>
      <w:pPr>
        <w:pStyle w:val="Normal"/>
        <w:outlineLvl w:val="0"/>
        <w:rPr>
          <w:b/>
          <w:bCs/>
        </w:rPr>
      </w:pPr>
      <w:r>
        <w:rPr>
          <w:b/>
          <w:bCs/>
        </w:rPr>
        <w:t>Comment:</w:t>
      </w:r>
    </w:p>
    <w:p>
      <w:pPr>
        <w:pStyle w:val="Normal"/>
        <w:rPr/>
      </w:pPr>
      <w:commentRangeStart w:id="12"/>
      <w:r>
        <w:rPr/>
        <w:t>A fraction of the sulfide produced is assumed to escape complete oxidation</w:t>
      </w:r>
      <w:commentRangeEnd w:id="12"/>
      <w:r>
        <w:rPr/>
      </w:r>
      <w:r>
        <w:rPr/>
        <w:commentReference w:id="12"/>
      </w:r>
      <w:r>
        <w:rPr/>
        <w:t>. Does this mimicking the effect of precipitation with iron, rather than escape from the sediment?</w:t>
      </w:r>
    </w:p>
    <w:p>
      <w:pPr>
        <w:pStyle w:val="Normal"/>
        <w:rPr/>
      </w:pPr>
      <w:r>
        <w:rPr/>
      </w:r>
    </w:p>
    <w:p>
      <w:pPr>
        <w:pStyle w:val="Normal"/>
        <w:outlineLvl w:val="0"/>
        <w:rPr>
          <w:b/>
          <w:bCs/>
          <w:color w:val="800000"/>
        </w:rPr>
      </w:pPr>
      <w:r>
        <w:rPr>
          <w:b/>
          <w:bCs/>
        </w:rPr>
        <w:t>Response:</w:t>
      </w:r>
      <w:r>
        <w:rPr>
          <w:b/>
          <w:bCs/>
          <w:color w:val="800000"/>
        </w:rPr>
        <w:t xml:space="preserve">  </w:t>
      </w:r>
    </w:p>
    <w:p>
      <w:pPr>
        <w:pStyle w:val="Normal"/>
        <w:rPr/>
      </w:pPr>
      <w:commentRangeStart w:id="13"/>
      <w:r>
        <w:rPr/>
        <w:t xml:space="preserve">In the manuscript which got reviewed, this fraction mimicked the escape from the sediment. However, in response to the first critical comment of reviewer 3 (K. Wallmann) which also addresses this point, we abandon the </w:t>
      </w:r>
      <w:r>
        <w:rPr>
          <w:rFonts w:ascii="SBL BibLit;SBL Greek;Athena;EB" w:hAnsi="SBL BibLit;SBL Greek;Athena;EB"/>
        </w:rPr>
        <w:t>γ</w:t>
      </w:r>
      <w:r>
        <w:rPr>
          <w:vertAlign w:val="subscript"/>
        </w:rPr>
        <w:t>H2S</w:t>
      </w:r>
      <w:r>
        <w:rPr/>
        <w:t xml:space="preserve"> parameter (i.e. all H2S is oxidized) at least for oxic bottom waters. Instead, we introduce a new parameter to define the fraction of H2S that is precipitated as pyrite (</w:t>
      </w:r>
      <w:r>
        <w:rPr>
          <w:color w:val="00000A"/>
        </w:rPr>
        <w:t>i.e.</w:t>
      </w:r>
      <w:r>
        <w:rPr/>
        <w:t xml:space="preserve"> it  reduces the produced H2S through sulfate reduction/ AOM by a certain user-defined fraction).</w:t>
      </w:r>
      <w:commentRangeEnd w:id="13"/>
      <w:r>
        <w:rPr/>
      </w:r>
      <w:r>
        <w:rPr/>
        <w:commentReference w:id="13"/>
      </w:r>
      <w:r>
        <w:rPr/>
        <w:commentReference w:id="14"/>
      </w:r>
    </w:p>
    <w:p>
      <w:pPr>
        <w:pStyle w:val="Normal"/>
        <w:rPr/>
      </w:pPr>
      <w:r>
        <w:rPr/>
      </w:r>
    </w:p>
    <w:p>
      <w:pPr>
        <w:pStyle w:val="Normal"/>
        <w:rPr/>
      </w:pPr>
      <w:r>
        <w:rPr/>
      </w:r>
    </w:p>
    <w:p>
      <w:pPr>
        <w:pStyle w:val="Normal"/>
        <w:outlineLvl w:val="0"/>
        <w:rPr>
          <w:b/>
          <w:bCs/>
        </w:rPr>
      </w:pPr>
      <w:r>
        <w:rPr>
          <w:b/>
          <w:bCs/>
        </w:rPr>
        <w:t>Comment:</w:t>
      </w:r>
    </w:p>
    <w:p>
      <w:pPr>
        <w:pStyle w:val="Normal"/>
        <w:rPr/>
      </w:pPr>
      <w:r>
        <w:rPr/>
        <w:t>Iron cycling is not represented explicitly but some of the effect of iron cycling is parameterised. With its effect on sulphur cycling, P sorption and C mineralization (metal reduction can be the main mineralization pathway, see e.g. Canfield et al. 1993), I don’t fully understand the reason for doing so (apart from the added complexity when dealing with another solid phase).</w:t>
      </w:r>
    </w:p>
    <w:p>
      <w:pPr>
        <w:pStyle w:val="Normal"/>
        <w:rPr/>
      </w:pPr>
      <w:r>
        <w:rPr/>
      </w:r>
    </w:p>
    <w:p>
      <w:pPr>
        <w:pStyle w:val="Normal"/>
        <w:outlineLvl w:val="0"/>
        <w:rPr>
          <w:b/>
          <w:bCs/>
          <w:color w:val="800000"/>
        </w:rPr>
      </w:pPr>
      <w:r>
        <w:rPr>
          <w:b/>
          <w:bCs/>
        </w:rPr>
        <w:t>Response:</w:t>
      </w:r>
      <w:r>
        <w:rPr>
          <w:b/>
          <w:bCs/>
          <w:color w:val="800000"/>
        </w:rPr>
        <w:t xml:space="preserve">  </w:t>
      </w:r>
    </w:p>
    <w:p>
      <w:pPr>
        <w:pStyle w:val="Normal"/>
        <w:rPr/>
      </w:pPr>
      <w:r>
        <w:rPr/>
        <w:t xml:space="preserve">OMEN-SED will be mainly applied on a system/global scale, coupled to an ESM, where iron reduction has been shown to play just a minor role (i.e. about 3% of the global carbon mineralization rate, </w:t>
      </w:r>
      <w:commentRangeStart w:id="15"/>
      <w:r>
        <w:rPr/>
        <w:t>Thullner et al. 2009</w:t>
      </w:r>
      <w:commentRangeEnd w:id="15"/>
      <w:r>
        <w:rPr/>
      </w:r>
      <w:r>
        <w:rPr/>
        <w:commentReference w:id="15"/>
      </w:r>
      <w:r>
        <w:rPr/>
        <w:t>). Also, Fe-dynamics are generally not explicitly resolved in ESMs.</w:t>
      </w:r>
      <w:r>
        <w:rPr>
          <w:b/>
          <w:bCs/>
          <w:color w:val="FF0000"/>
        </w:rPr>
        <w:t xml:space="preserve"> </w:t>
      </w:r>
      <w:r>
        <w:rPr/>
        <w:t xml:space="preserve">However, as stated in Section 5, “already planned future extensions of OMEN-SED include an explicit description of iron.” </w:t>
      </w:r>
    </w:p>
    <w:p>
      <w:pPr>
        <w:pStyle w:val="Normal"/>
        <w:rPr/>
      </w:pPr>
      <w:r>
        <w:rPr/>
      </w:r>
    </w:p>
    <w:p>
      <w:pPr>
        <w:pStyle w:val="Normal"/>
        <w:rPr/>
      </w:pPr>
      <w:r>
        <w:rPr/>
      </w:r>
    </w:p>
    <w:p>
      <w:pPr>
        <w:pStyle w:val="Normal"/>
        <w:outlineLvl w:val="0"/>
        <w:rPr>
          <w:b/>
          <w:bCs/>
        </w:rPr>
      </w:pPr>
      <w:r>
        <w:rPr>
          <w:b/>
          <w:bCs/>
        </w:rPr>
        <w:t>Comment:</w:t>
      </w:r>
    </w:p>
    <w:p>
      <w:pPr>
        <w:pStyle w:val="Normal"/>
        <w:rPr/>
      </w:pPr>
      <w:r>
        <w:rPr/>
        <w:t>transport processes: A 1D diffusion/bioturbation model clearly faces major challenges in the coastal ocean, where sediments one predominantly are permeable. And setting fir=1, implying no bioirrigation, is also a very strong assumption.</w:t>
      </w:r>
    </w:p>
    <w:p>
      <w:pPr>
        <w:pStyle w:val="Normal"/>
        <w:rPr/>
      </w:pPr>
      <w:r>
        <w:rPr/>
      </w:r>
    </w:p>
    <w:p>
      <w:pPr>
        <w:pStyle w:val="Normal"/>
        <w:outlineLvl w:val="0"/>
        <w:rPr>
          <w:b/>
          <w:bCs/>
          <w:color w:val="800000"/>
        </w:rPr>
      </w:pPr>
      <w:r>
        <w:rPr>
          <w:b/>
          <w:bCs/>
        </w:rPr>
        <w:t>Response:</w:t>
      </w:r>
      <w:r>
        <w:rPr>
          <w:b/>
          <w:bCs/>
          <w:color w:val="800000"/>
        </w:rPr>
        <w:t xml:space="preserve">  </w:t>
      </w:r>
    </w:p>
    <w:p>
      <w:pPr>
        <w:pStyle w:val="Normal"/>
        <w:rPr/>
      </w:pPr>
      <w:r>
        <w:rPr/>
        <w:t xml:space="preserve">Most sediments on the globe are non-sandy, therefore we neglect </w:t>
      </w:r>
      <w:commentRangeStart w:id="16"/>
      <w:r>
        <w:rPr/>
        <w:t>them</w:t>
      </w:r>
      <w:commentRangeEnd w:id="16"/>
      <w:r>
        <w:rPr/>
      </w:r>
      <w:r>
        <w:rPr/>
        <w:commentReference w:id="16"/>
      </w:r>
      <w:r>
        <w:rPr/>
        <w:t>. However, the bioirrigation coefficient has been changed and is now represented by the empirical relationship with seafloor depth derived by Soetaert et al. (1996): fir = Min{1; 15.9 · z−0.43 }.</w:t>
      </w:r>
    </w:p>
    <w:p>
      <w:pPr>
        <w:pStyle w:val="Normal"/>
        <w:rPr/>
      </w:pPr>
      <w:r>
        <w:rPr>
          <w:b/>
          <w:bCs/>
          <w:color w:val="009933"/>
        </w:rPr>
        <w:t>TODO:</w:t>
      </w:r>
      <w:r>
        <w:rPr/>
        <w:t xml:space="preserve"> Add changed sentence here:</w:t>
      </w:r>
    </w:p>
    <w:p>
      <w:pPr>
        <w:pStyle w:val="Normal"/>
        <w:rPr/>
      </w:pPr>
      <w:r>
        <w:rPr/>
      </w:r>
    </w:p>
    <w:p>
      <w:pPr>
        <w:pStyle w:val="Normal"/>
        <w:rPr/>
      </w:pPr>
      <w:r>
        <w:rPr/>
      </w:r>
    </w:p>
    <w:p>
      <w:pPr>
        <w:pStyle w:val="Normal"/>
        <w:outlineLvl w:val="0"/>
        <w:rPr>
          <w:b/>
          <w:bCs/>
        </w:rPr>
      </w:pPr>
      <w:r>
        <w:rPr>
          <w:b/>
          <w:bCs/>
        </w:rPr>
        <w:t>Comment:</w:t>
      </w:r>
    </w:p>
    <w:p>
      <w:pPr>
        <w:pStyle w:val="Normal"/>
        <w:rPr>
          <w:rStyle w:val="VisitedInternetLink"/>
          <w:color w:val="00000A"/>
        </w:rPr>
      </w:pPr>
      <w:r>
        <w:rPr/>
        <w:t xml:space="preserve">The 2G model is a sensible choice. Model parameterisation is a general concern (page 3, line 30), but I suggest to cite some promising new approaches to address this issues such as presented by </w:t>
      </w:r>
      <w:commentRangeStart w:id="17"/>
      <w:r>
        <w:rPr/>
      </w:r>
      <w:r>
        <w:rPr>
          <w:rStyle w:val="VisitedInternetLink"/>
          <w:color w:val="00000A"/>
        </w:rPr>
        <w:t>https://www.biogeosciences-discuss.net/bg-2017-397</w:t>
      </w:r>
      <w:commentRangeEnd w:id="17"/>
      <w:r>
        <w:rPr>
          <w:rStyle w:val="VisitedInternetLink"/>
          <w:color w:val="00000A"/>
        </w:rPr>
      </w:r>
      <w:r>
        <w:rPr>
          <w:rStyle w:val="VisitedInternetLink"/>
          <w:color w:val="00000A"/>
        </w:rPr>
        <w:commentReference w:id="17"/>
      </w:r>
    </w:p>
    <w:p>
      <w:pPr>
        <w:pStyle w:val="Normal"/>
        <w:rPr/>
      </w:pPr>
      <w:r>
        <w:rPr/>
      </w:r>
    </w:p>
    <w:p>
      <w:pPr>
        <w:pStyle w:val="Normal"/>
        <w:outlineLvl w:val="0"/>
        <w:rPr>
          <w:b/>
          <w:bCs/>
          <w:color w:val="800000"/>
        </w:rPr>
      </w:pPr>
      <w:r>
        <w:rPr>
          <w:b/>
          <w:bCs/>
        </w:rPr>
        <w:t>Response:</w:t>
      </w:r>
      <w:r>
        <w:rPr>
          <w:b/>
          <w:bCs/>
          <w:color w:val="800000"/>
        </w:rPr>
        <w:t xml:space="preserve">  </w:t>
      </w:r>
    </w:p>
    <w:p>
      <w:pPr>
        <w:pStyle w:val="Normal"/>
        <w:rPr>
          <w:color w:val="00000A"/>
        </w:rPr>
      </w:pPr>
      <w:r>
        <w:rPr>
          <w:color w:val="00000A"/>
        </w:rPr>
        <w:t xml:space="preserve">We added the suggested reference to the manuscript. However, the suggested approach is based on empirical relationships derived from modern ocean data, as well as strong assumptions. Its applicability to past and future oceans is thus questionable and the problem of parameterizing organic matter reactivity remains for these applications. </w:t>
      </w:r>
    </w:p>
    <w:p>
      <w:pPr>
        <w:pStyle w:val="Normal"/>
        <w:rPr/>
      </w:pPr>
      <w:r>
        <w:rPr/>
      </w:r>
    </w:p>
    <w:p>
      <w:pPr>
        <w:pStyle w:val="Normal"/>
        <w:rPr/>
      </w:pPr>
      <w:r>
        <w:rPr/>
        <w:t xml:space="preserve">Added sentence, page 5 line 31: </w:t>
      </w:r>
    </w:p>
    <w:p>
      <w:pPr>
        <w:pStyle w:val="Normal"/>
        <w:rPr>
          <w:b/>
          <w:bCs/>
        </w:rPr>
      </w:pPr>
      <w:r>
        <w:rPr/>
        <w:t xml:space="preserve">“… </w:t>
      </w:r>
      <w:r>
        <w:rPr/>
        <w:t xml:space="preserve">parameters from one site to the global scale (Arndt et al., 2013). </w:t>
      </w:r>
      <w:r>
        <w:rPr>
          <w:b/>
          <w:bCs/>
        </w:rPr>
        <w:t xml:space="preserve">Stolpovsky et al. (2017) suggested an empirically derived approach to constrain degradation rate constants in a 2G model on a global scale. These approaches are derived from present-day observations and might help constrain parameters for present-day applications. However, the problem of constraining 2G degradation model parameters remains for largely different environmental conditions </w:t>
      </w:r>
      <w:del w:id="2" w:author="Pierre Regnier" w:date="2018-04-13T16:36:00Z">
        <w:r>
          <w:rPr>
            <w:b/>
            <w:bCs/>
          </w:rPr>
          <w:delText xml:space="preserve"> </w:delText>
        </w:r>
      </w:del>
      <w:r>
        <w:rPr>
          <w:b/>
          <w:bCs/>
        </w:rPr>
        <w:t>encountered in the past</w:t>
      </w:r>
      <w:ins w:id="3" w:author="Pierre Regnier" w:date="2018-04-13T16:37:00Z">
        <w:r>
          <w:rPr>
            <w:b/>
            <w:bCs/>
          </w:rPr>
          <w:t xml:space="preserve"> that could also prevail in the </w:t>
        </w:r>
      </w:ins>
      <w:del w:id="4" w:author="Pierre Regnier" w:date="2018-04-13T16:37:00Z">
        <w:r>
          <w:rPr>
            <w:b/>
            <w:bCs/>
          </w:rPr>
          <w:delText xml:space="preserve"> and </w:delText>
        </w:r>
      </w:del>
      <w:r>
        <w:rPr>
          <w:b/>
          <w:bCs/>
        </w:rPr>
        <w:t>future.”</w:t>
      </w:r>
    </w:p>
    <w:p>
      <w:pPr>
        <w:pStyle w:val="Normal"/>
        <w:rPr>
          <w:b/>
          <w:bCs/>
        </w:rPr>
      </w:pPr>
      <w:r>
        <w:rPr>
          <w:b/>
          <w:bCs/>
        </w:rPr>
      </w:r>
    </w:p>
    <w:p>
      <w:pPr>
        <w:pStyle w:val="Normal"/>
        <w:rPr/>
      </w:pPr>
      <w:r>
        <w:rPr/>
      </w:r>
    </w:p>
    <w:p>
      <w:pPr>
        <w:pStyle w:val="Normal"/>
        <w:outlineLvl w:val="0"/>
        <w:rPr>
          <w:b/>
          <w:bCs/>
        </w:rPr>
      </w:pPr>
      <w:r>
        <w:rPr>
          <w:b/>
          <w:bCs/>
        </w:rPr>
        <w:t>Comment:</w:t>
      </w:r>
    </w:p>
    <w:p>
      <w:pPr>
        <w:pStyle w:val="Normal"/>
        <w:rPr/>
      </w:pPr>
      <w:r>
        <w:rPr/>
        <w:t>site comparison case studies: - Table 13: fix the depths for the SB and IM sites (SB is the 585m site ...).</w:t>
      </w:r>
    </w:p>
    <w:p>
      <w:pPr>
        <w:pStyle w:val="Normal"/>
        <w:rPr/>
      </w:pPr>
      <w:r>
        <w:rPr/>
      </w:r>
    </w:p>
    <w:p>
      <w:pPr>
        <w:pStyle w:val="Normal"/>
        <w:outlineLvl w:val="0"/>
        <w:rPr>
          <w:b/>
          <w:bCs/>
          <w:color w:val="800000"/>
        </w:rPr>
      </w:pPr>
      <w:r>
        <w:rPr>
          <w:b/>
          <w:bCs/>
        </w:rPr>
        <w:t>Response:</w:t>
      </w:r>
      <w:r>
        <w:rPr>
          <w:b/>
          <w:bCs/>
          <w:color w:val="800000"/>
        </w:rPr>
        <w:t xml:space="preserve">  </w:t>
      </w:r>
    </w:p>
    <w:p>
      <w:pPr>
        <w:pStyle w:val="Normal"/>
        <w:outlineLvl w:val="0"/>
        <w:rPr/>
      </w:pPr>
      <w:r>
        <w:rPr/>
        <w:t>Changed.</w:t>
      </w:r>
    </w:p>
    <w:p>
      <w:pPr>
        <w:pStyle w:val="Normal"/>
        <w:rPr/>
      </w:pPr>
      <w:r>
        <w:rPr/>
      </w:r>
    </w:p>
    <w:p>
      <w:pPr>
        <w:pStyle w:val="Normal"/>
        <w:rPr/>
      </w:pPr>
      <w:r>
        <w:rPr/>
      </w:r>
    </w:p>
    <w:p>
      <w:pPr>
        <w:pStyle w:val="Normal"/>
        <w:outlineLvl w:val="0"/>
        <w:rPr>
          <w:b/>
          <w:bCs/>
        </w:rPr>
      </w:pPr>
      <w:r>
        <w:rPr>
          <w:b/>
          <w:bCs/>
        </w:rPr>
        <w:t>Comment:</w:t>
      </w:r>
    </w:p>
    <w:p>
      <w:pPr>
        <w:pStyle w:val="Normal"/>
        <w:rPr/>
      </w:pPr>
      <w:r>
        <w:rPr/>
        <w:t>site comparison case studies: - Why are the stoichiometric factors set to default values when</w:t>
      </w:r>
    </w:p>
    <w:p>
      <w:pPr>
        <w:pStyle w:val="Normal"/>
        <w:rPr/>
      </w:pPr>
      <w:r>
        <w:rPr/>
        <w:t xml:space="preserve">Epping et al. provide the C/N ratio of the surface sediment? </w:t>
      </w:r>
    </w:p>
    <w:p>
      <w:pPr>
        <w:pStyle w:val="Normal"/>
        <w:rPr/>
      </w:pPr>
      <w:r>
        <w:rPr/>
      </w:r>
    </w:p>
    <w:p>
      <w:pPr>
        <w:pStyle w:val="Normal"/>
        <w:outlineLvl w:val="0"/>
        <w:rPr>
          <w:b/>
          <w:bCs/>
          <w:color w:val="800000"/>
        </w:rPr>
      </w:pPr>
      <w:bookmarkStart w:id="1" w:name="__DdeLink__30_831598104"/>
      <w:bookmarkEnd w:id="1"/>
      <w:r>
        <w:rPr>
          <w:b/>
          <w:bCs/>
        </w:rPr>
        <w:t>Response:</w:t>
      </w:r>
      <w:r>
        <w:rPr>
          <w:b/>
          <w:bCs/>
          <w:color w:val="800000"/>
        </w:rPr>
        <w:t xml:space="preserve">  </w:t>
      </w:r>
    </w:p>
    <w:p>
      <w:pPr>
        <w:pStyle w:val="Normal"/>
        <w:rPr/>
      </w:pPr>
      <w:bookmarkStart w:id="2" w:name="__DdeLink__30_8315981041"/>
      <w:bookmarkEnd w:id="2"/>
      <w:r>
        <w:rPr/>
        <w:t>We intended to do as little site tuning as possible in order to test how the default model performs for these sites and to be able to evaluate the performance of the model in data poor areas.</w:t>
      </w:r>
    </w:p>
    <w:p>
      <w:pPr>
        <w:pStyle w:val="Normal"/>
        <w:rPr>
          <w:b/>
          <w:bCs/>
        </w:rPr>
      </w:pPr>
      <w:r>
        <w:rPr>
          <w:b/>
          <w:bCs/>
        </w:rPr>
      </w:r>
    </w:p>
    <w:p>
      <w:pPr>
        <w:pStyle w:val="Normal"/>
        <w:rPr>
          <w:b/>
          <w:bCs/>
        </w:rPr>
      </w:pPr>
      <w:r>
        <w:rPr>
          <w:b/>
          <w:bCs/>
        </w:rPr>
      </w:r>
    </w:p>
    <w:p>
      <w:pPr>
        <w:pStyle w:val="Normal"/>
        <w:outlineLvl w:val="0"/>
        <w:rPr>
          <w:b/>
          <w:bCs/>
        </w:rPr>
      </w:pPr>
      <w:r>
        <w:rPr>
          <w:b/>
          <w:bCs/>
        </w:rPr>
        <w:t>Comment:</w:t>
      </w:r>
    </w:p>
    <w:p>
      <w:pPr>
        <w:pStyle w:val="Normal"/>
        <w:rPr/>
      </w:pPr>
      <w:r>
        <w:rPr/>
        <w:t>site comparison case studies: - If a non-local exchange mechanism resulting from bioirrigation is invoked for the Canyon site, what is the source of the high ammonium (and DIC) leading to the observed increase in concentration at depth?</w:t>
      </w:r>
    </w:p>
    <w:p>
      <w:pPr>
        <w:pStyle w:val="Normal"/>
        <w:rPr/>
      </w:pPr>
      <w:r>
        <w:rPr/>
      </w:r>
    </w:p>
    <w:p>
      <w:pPr>
        <w:pStyle w:val="Normal"/>
        <w:outlineLvl w:val="0"/>
        <w:rPr>
          <w:b/>
          <w:bCs/>
          <w:color w:val="800000"/>
        </w:rPr>
      </w:pPr>
      <w:r>
        <w:rPr>
          <w:b/>
          <w:bCs/>
        </w:rPr>
        <w:t>Response:</w:t>
      </w:r>
      <w:r>
        <w:rPr>
          <w:b/>
          <w:bCs/>
          <w:color w:val="800000"/>
        </w:rPr>
        <w:t xml:space="preserve">  </w:t>
      </w:r>
    </w:p>
    <w:p>
      <w:pPr>
        <w:pStyle w:val="Normal"/>
        <w:shd w:fill="FFFFFF" w:val="clear"/>
        <w:rPr>
          <w:shd w:fill="FFFFFF" w:val="clear"/>
        </w:rPr>
      </w:pPr>
      <w:r>
        <w:rPr>
          <w:shd w:fill="FFFFFF" w:val="clear"/>
        </w:rPr>
        <w:t xml:space="preserve">As suggested by the papers describing the study area (van Weering et al., 2002; Epping et al., 2002), we assume it is a result of degradation of organic matter which has been delivered from the shelf to the ocean interior. </w:t>
      </w:r>
    </w:p>
    <w:p>
      <w:pPr>
        <w:pStyle w:val="Normal"/>
        <w:shd w:fill="FFFFFF" w:val="clear"/>
        <w:rPr/>
      </w:pPr>
      <w:r>
        <w:rPr/>
      </w:r>
    </w:p>
    <w:p>
      <w:pPr>
        <w:pStyle w:val="Normal"/>
        <w:rPr/>
      </w:pPr>
      <w:r>
        <w:rPr/>
      </w:r>
    </w:p>
    <w:p>
      <w:pPr>
        <w:pStyle w:val="Normal"/>
        <w:outlineLvl w:val="0"/>
        <w:rPr>
          <w:b/>
          <w:bCs/>
          <w:shd w:fill="FFFFFF" w:val="clear"/>
        </w:rPr>
      </w:pPr>
      <w:r>
        <w:rPr>
          <w:b/>
          <w:bCs/>
          <w:shd w:fill="FFFFFF" w:val="clear"/>
        </w:rPr>
        <w:t>Comment:</w:t>
      </w:r>
    </w:p>
    <w:p>
      <w:pPr>
        <w:pStyle w:val="Normal"/>
        <w:rPr>
          <w:shd w:fill="FFFFFF" w:val="clear"/>
        </w:rPr>
      </w:pPr>
      <w:r>
        <w:rPr>
          <w:shd w:fill="FFFFFF" w:val="clear"/>
        </w:rPr>
        <w:t>- global transect case study: I don’t see the value of the 5% reoxidation case. This is simply unrealistic for the conditions considered here. A possible explanation why lower gammas are giving better match to the data in the shallow sites is that under those conditions, the conceptual model of a vertical separation of reaction zones is more and more violated, so the gamma become a ’fudge-factor’ to account for this (see also above comments about the coastal ocean).</w:t>
      </w:r>
    </w:p>
    <w:p>
      <w:pPr>
        <w:pStyle w:val="Normal"/>
        <w:rPr>
          <w:shd w:fill="FFFFFF" w:val="clear"/>
        </w:rPr>
      </w:pPr>
      <w:r>
        <w:rPr>
          <w:shd w:fill="FFFFFF" w:val="clear"/>
        </w:rPr>
      </w:r>
    </w:p>
    <w:p>
      <w:pPr>
        <w:pStyle w:val="Normal"/>
        <w:rPr/>
      </w:pPr>
      <w:r>
        <w:rPr/>
      </w:r>
    </w:p>
    <w:p>
      <w:pPr>
        <w:pStyle w:val="Normal"/>
        <w:outlineLvl w:val="0"/>
        <w:rPr>
          <w:b/>
          <w:bCs/>
          <w:color w:val="800000"/>
        </w:rPr>
      </w:pPr>
      <w:r>
        <w:rPr>
          <w:b/>
          <w:bCs/>
        </w:rPr>
        <w:t>Response:</w:t>
      </w:r>
      <w:r>
        <w:rPr>
          <w:b/>
          <w:bCs/>
          <w:color w:val="800000"/>
        </w:rPr>
        <w:t xml:space="preserve">  </w:t>
      </w:r>
    </w:p>
    <w:p>
      <w:pPr>
        <w:pStyle w:val="Normal"/>
        <w:rPr/>
      </w:pPr>
      <w:r>
        <w:rPr/>
        <w:t>We agree with the reviewer, that gamma is a fudge factor. It accounts for all the processes that may enhance escape from re-oxidation but are not explicitly resolved. However, we would reject the comment that this is a problem with assuming strict zonation. We would argue that this reflects the more intense dynamics in shallow ocean regions and that the increased escape is due to enhanced macrofaunal activity.</w:t>
      </w:r>
    </w:p>
    <w:p>
      <w:pPr>
        <w:pStyle w:val="Normal"/>
        <w:rPr>
          <w:rFonts w:eastAsia="Times New Roman" w:cs="Times New Roman" w:ascii="Times New Roman" w:hAnsi="Times New Roman"/>
          <w:color w:val="00000A"/>
          <w:lang w:eastAsia="en-US" w:bidi="ar-SA"/>
        </w:rPr>
      </w:pPr>
      <w:r>
        <w:rPr/>
        <w:t>We also want to stress again, that similar analytical approaches (with distinct redox zones) have given good results for coastal/estuarine sediments (</w:t>
      </w:r>
      <w:r>
        <w:rPr>
          <w:rFonts w:eastAsia="Times New Roman" w:cs="Times New Roman" w:ascii="Times New Roman" w:hAnsi="Times New Roman"/>
          <w:color w:val="00000A"/>
          <w:lang w:eastAsia="en-US" w:bidi="ar-SA"/>
        </w:rPr>
        <w:t>e.g.  Billen, 1982; Goloway and Bender, 1982; Jahnke et al., 1982;  Ruardij and Van Raaphorst, 1995; Slomp et al., 1996; Gypens et al., 2008).</w:t>
      </w:r>
    </w:p>
    <w:p>
      <w:pPr>
        <w:pStyle w:val="Normal"/>
        <w:rPr/>
      </w:pPr>
      <w:r>
        <w:rPr/>
      </w:r>
    </w:p>
    <w:p>
      <w:pPr>
        <w:pStyle w:val="Normal"/>
        <w:jc w:val="both"/>
        <w:rPr>
          <w:color w:val="FF0000"/>
        </w:rPr>
      </w:pPr>
      <w:r>
        <w:rPr>
          <w:color w:val="FF0000"/>
        </w:rPr>
      </w:r>
    </w:p>
    <w:p>
      <w:pPr>
        <w:pStyle w:val="Normal"/>
        <w:jc w:val="both"/>
        <w:rPr>
          <w:b/>
          <w:bCs/>
        </w:rPr>
      </w:pPr>
      <w:r>
        <w:rPr>
          <w:b/>
          <w:bCs/>
        </w:rPr>
        <w:t>Comment:</w:t>
      </w:r>
    </w:p>
    <w:p>
      <w:pPr>
        <w:pStyle w:val="Normal"/>
        <w:rPr/>
      </w:pPr>
      <w:r>
        <w:rPr/>
        <w:t>- link to cGENIE: - on page 43, it says tha if fPOC is computed to be &gt; 1 (more than 100% is preserved), then this is discarded and all POC is remineralized. Imposing constraints is fine, but what is the rationale for jumping from &gt;100 to 0 % preservation?</w:t>
      </w:r>
    </w:p>
    <w:p>
      <w:pPr>
        <w:pStyle w:val="Normal"/>
        <w:rPr/>
      </w:pPr>
      <w:r>
        <w:rPr/>
      </w:r>
    </w:p>
    <w:p>
      <w:pPr>
        <w:pStyle w:val="Normal"/>
        <w:outlineLvl w:val="0"/>
        <w:rPr>
          <w:b/>
          <w:bCs/>
          <w:color w:val="800000"/>
        </w:rPr>
      </w:pPr>
      <w:r>
        <w:rPr>
          <w:b/>
          <w:bCs/>
        </w:rPr>
        <w:t>Response:</w:t>
      </w:r>
      <w:r>
        <w:rPr>
          <w:b/>
          <w:bCs/>
          <w:color w:val="800000"/>
        </w:rPr>
        <w:t xml:space="preserve">  </w:t>
      </w:r>
    </w:p>
    <w:p>
      <w:pPr>
        <w:pStyle w:val="Normal"/>
        <w:rPr/>
      </w:pPr>
      <w:r>
        <w:rPr/>
        <w:t>The result fPOC &gt; 1.0 does not imply that 100% preservation is a realistic result. It just means that the OMEN-SED solution does not provide sensitive values. Therefore, its results are discarded and a reflective boundary is assumed (a reflective boundary is a better choice than the conservative as in most cases the majority of OM is degraded during early diagenesis). However, this is just a safety measure  and has not occurred in our experiments so far.</w:t>
      </w:r>
    </w:p>
    <w:p>
      <w:pPr>
        <w:pStyle w:val="Normal"/>
        <w:rPr/>
      </w:pPr>
      <w:r>
        <w:rPr/>
      </w:r>
    </w:p>
    <w:p>
      <w:pPr>
        <w:pStyle w:val="Normal"/>
        <w:rPr/>
      </w:pPr>
      <w:r>
        <w:rPr/>
      </w:r>
    </w:p>
    <w:p>
      <w:pPr>
        <w:pStyle w:val="Normal"/>
        <w:outlineLvl w:val="0"/>
        <w:rPr>
          <w:b/>
          <w:bCs/>
        </w:rPr>
      </w:pPr>
      <w:r>
        <w:rPr>
          <w:b/>
          <w:bCs/>
        </w:rPr>
        <w:t>Comment:</w:t>
      </w:r>
    </w:p>
    <w:p>
      <w:pPr>
        <w:pStyle w:val="Normal"/>
        <w:rPr/>
      </w:pPr>
      <w:r>
        <w:rPr/>
        <w:t>- link to cGENIE. Page 44 discusses the challenges in applying the model in such a setting. In addition, deposition fluxes may change over time. At what point is the steady state assumption on the POC profile still valid under such settings? This is addressed summarily at of the bottom of page 54.</w:t>
      </w:r>
    </w:p>
    <w:p>
      <w:pPr>
        <w:pStyle w:val="Normal"/>
        <w:rPr/>
      </w:pPr>
      <w:r>
        <w:rPr/>
        <w:t>However, I think it is important to lead with this, before interpreting the data-model comparison.</w:t>
      </w:r>
    </w:p>
    <w:p>
      <w:pPr>
        <w:pStyle w:val="Normal"/>
        <w:rPr/>
      </w:pPr>
      <w:r>
        <w:rPr/>
      </w:r>
    </w:p>
    <w:p>
      <w:pPr>
        <w:pStyle w:val="Normal"/>
        <w:outlineLvl w:val="0"/>
        <w:rPr>
          <w:b/>
          <w:bCs/>
          <w:color w:val="800000"/>
        </w:rPr>
      </w:pPr>
      <w:r>
        <w:rPr>
          <w:b/>
          <w:bCs/>
        </w:rPr>
        <w:t>Response:</w:t>
      </w:r>
      <w:r>
        <w:rPr>
          <w:b/>
          <w:bCs/>
          <w:color w:val="800000"/>
        </w:rPr>
        <w:t xml:space="preserve">  </w:t>
      </w:r>
    </w:p>
    <w:p>
      <w:pPr>
        <w:pStyle w:val="Normal"/>
        <w:rPr/>
      </w:pPr>
      <w:r>
        <w:rPr/>
        <w:t>As suggested by the reviewer the steady-assumption is addressed earlier in the text.</w:t>
      </w:r>
    </w:p>
    <w:p>
      <w:pPr>
        <w:pStyle w:val="Normal"/>
        <w:rPr/>
      </w:pPr>
      <w:r>
        <w:rPr>
          <w:b/>
          <w:bCs/>
          <w:color w:val="009933"/>
        </w:rPr>
        <w:t>TODO:</w:t>
      </w:r>
      <w:r>
        <w:rPr>
          <w:b/>
          <w:bCs/>
        </w:rPr>
        <w:t xml:space="preserve"> </w:t>
      </w:r>
      <w:commentRangeStart w:id="18"/>
      <w:r>
        <w:rPr>
          <w:b/>
          <w:bCs/>
        </w:rPr>
      </w:r>
      <w:r>
        <w:rPr/>
        <w:t>Add the sentence and where it is!</w:t>
      </w:r>
      <w:commentRangeEnd w:id="18"/>
      <w:r>
        <w:rPr/>
      </w:r>
      <w:r>
        <w:rPr/>
        <w:commentReference w:id="18"/>
      </w:r>
    </w:p>
    <w:p>
      <w:pPr>
        <w:pStyle w:val="Normal"/>
        <w:rPr/>
      </w:pPr>
      <w:r>
        <w:rPr/>
      </w:r>
    </w:p>
    <w:p>
      <w:pPr>
        <w:pStyle w:val="Normal"/>
        <w:rPr/>
      </w:pPr>
      <w:r>
        <w:rPr/>
      </w:r>
    </w:p>
    <w:p>
      <w:pPr>
        <w:pStyle w:val="Normal"/>
        <w:outlineLvl w:val="0"/>
        <w:rPr>
          <w:b/>
          <w:bCs/>
        </w:rPr>
      </w:pPr>
      <w:r>
        <w:rPr>
          <w:b/>
          <w:bCs/>
        </w:rPr>
        <w:t>Comment:</w:t>
      </w:r>
    </w:p>
    <w:p>
      <w:pPr>
        <w:pStyle w:val="Normal"/>
        <w:outlineLvl w:val="0"/>
        <w:rPr/>
      </w:pPr>
      <w:r>
        <w:rPr/>
        <w:t>On p.54 it says "In theory, its scope of applicability thus ranges from the regional to</w:t>
      </w:r>
    </w:p>
    <w:p>
      <w:pPr>
        <w:pStyle w:val="Normal"/>
        <w:rPr/>
      </w:pPr>
      <w:r>
        <w:rPr/>
        <w:t>the global and from the seasonal to the millennial time-scale. " - in the following para-</w:t>
      </w:r>
    </w:p>
    <w:p>
      <w:pPr>
        <w:pStyle w:val="Normal"/>
        <w:rPr/>
      </w:pPr>
      <w:r>
        <w:rPr/>
        <w:t>graph they recognize that "This steady-state assumption is only valid if the variability in</w:t>
      </w:r>
    </w:p>
    <w:p>
      <w:pPr>
        <w:pStyle w:val="Normal"/>
        <w:rPr/>
      </w:pPr>
      <w:r>
        <w:rPr/>
        <w:t>boundary conditions and fluxes is generally longer than the characteristic timescales</w:t>
      </w:r>
    </w:p>
    <w:p>
      <w:pPr>
        <w:pStyle w:val="Normal"/>
        <w:rPr/>
      </w:pPr>
      <w:r>
        <w:rPr/>
        <w:t xml:space="preserve">of the reaction-transport processes. " </w:t>
      </w:r>
    </w:p>
    <w:p>
      <w:pPr>
        <w:pStyle w:val="Normal"/>
        <w:rPr/>
      </w:pPr>
      <w:r>
        <w:rPr/>
        <w:t>I recommend to be a little more cautious in the application of the model, since I am not</w:t>
      </w:r>
    </w:p>
    <w:p>
      <w:pPr>
        <w:pStyle w:val="Normal"/>
        <w:rPr/>
      </w:pPr>
      <w:r>
        <w:rPr/>
        <w:t>convinced that violations of assumptions underlying the conceptual model and non-</w:t>
      </w:r>
    </w:p>
    <w:p>
      <w:pPr>
        <w:pStyle w:val="Normal"/>
        <w:rPr/>
      </w:pPr>
      <w:r>
        <w:rPr/>
        <w:t>steady state effects can be ignored. The model clearly requires substantial tuning. It is</w:t>
      </w:r>
    </w:p>
    <w:p>
      <w:pPr>
        <w:pStyle w:val="Normal"/>
        <w:rPr/>
      </w:pPr>
      <w:r>
        <w:rPr/>
        <w:t>clear that the authors are aware of the shortcomings, and they discuss that the model</w:t>
      </w:r>
    </w:p>
    <w:p>
      <w:pPr>
        <w:pStyle w:val="Normal"/>
        <w:rPr/>
      </w:pPr>
      <w:r>
        <w:rPr/>
        <w:t>may not be adequate to assess seasonal patterns (and one can think of additional set-</w:t>
      </w:r>
    </w:p>
    <w:p>
      <w:pPr>
        <w:pStyle w:val="Normal"/>
        <w:rPr/>
      </w:pPr>
      <w:r>
        <w:rPr/>
        <w:t>tings, where fluxes vary over timescales intrinsic to the POC profile in the top 50cm</w:t>
      </w:r>
    </w:p>
    <w:p>
      <w:pPr>
        <w:pStyle w:val="Normal"/>
        <w:rPr/>
      </w:pPr>
      <w:r>
        <w:rPr/>
        <w:t>of sediment modeled here). My concern is that they largely ignore them in their appli-</w:t>
      </w:r>
    </w:p>
    <w:p>
      <w:pPr>
        <w:pStyle w:val="Normal"/>
        <w:rPr/>
      </w:pPr>
      <w:r>
        <w:rPr/>
        <w:t>cation, before acknowledging them in the discussion.</w:t>
      </w:r>
    </w:p>
    <w:p>
      <w:pPr>
        <w:pStyle w:val="Normal"/>
        <w:rPr/>
      </w:pPr>
      <w:r>
        <w:rPr/>
      </w:r>
    </w:p>
    <w:p>
      <w:pPr>
        <w:pStyle w:val="Normal"/>
        <w:outlineLvl w:val="0"/>
        <w:rPr>
          <w:b/>
          <w:bCs/>
          <w:color w:val="800000"/>
        </w:rPr>
      </w:pPr>
      <w:r>
        <w:rPr>
          <w:b/>
          <w:bCs/>
        </w:rPr>
        <w:t>Response:</w:t>
      </w:r>
      <w:r>
        <w:rPr>
          <w:b/>
          <w:bCs/>
          <w:color w:val="800000"/>
        </w:rPr>
        <w:t xml:space="preserve">  </w:t>
      </w:r>
    </w:p>
    <w:p>
      <w:pPr>
        <w:pStyle w:val="Normal"/>
        <w:outlineLvl w:val="0"/>
        <w:rPr/>
      </w:pPr>
      <w:r>
        <w:rPr/>
        <w:t xml:space="preserve">As stated in the manuscript, OMEN-SED is first and foremost designed for the coupling to ESMs. More specific tuning/adaptation is needed if OMEN-SED is used for specific, regional environments, e.g coastal environments. </w:t>
      </w:r>
    </w:p>
    <w:p>
      <w:pPr>
        <w:pStyle w:val="Normal"/>
        <w:rPr/>
      </w:pPr>
      <w:r>
        <w:rPr/>
        <w:t xml:space="preserve">However, we would like to re-emphasize that the current version of OMEN-SED performs well across different depositional environments ranging from the coastal to the deep ocean as evidenced by the model-data and model-model comparison. </w:t>
      </w:r>
      <w:commentRangeStart w:id="19"/>
      <w:r>
        <w:rPr/>
        <w:t xml:space="preserve">As outlined in the “Scope of applicability and model limitations” section additional developments, such as adapting pseudo-transient dynamics will further facilitate the application of OMEN-SED to more dynamic environments. A number of benthic models specifically designed for coastal/estuarine environments (e.g. ERSEM Ruardij and Rapphorst et al., 1997; Arndt and Regnier, 2007) have successfully applied such an approach. </w:t>
      </w:r>
      <w:commentRangeEnd w:id="19"/>
      <w:r>
        <w:rPr/>
      </w:r>
      <w:r>
        <w:rPr/>
        <w:commentReference w:id="19"/>
      </w:r>
      <w:r>
        <w:rPr/>
        <w:t>We therefore maintain our point of view that, in theory, the scope of applicability of OMEN-SED also includes coupling to system-scale estuarine and/or coastal ocean models..</w:t>
      </w:r>
    </w:p>
    <w:p>
      <w:pPr>
        <w:pStyle w:val="Normal"/>
        <w:rPr/>
      </w:pPr>
      <w:r>
        <w:rPr/>
        <w:t xml:space="preserve">  </w:t>
      </w:r>
    </w:p>
    <w:p>
      <w:pPr>
        <w:pStyle w:val="Normal"/>
        <w:rPr/>
      </w:pPr>
      <w:r>
        <w:rPr/>
      </w:r>
    </w:p>
    <w:p>
      <w:pPr>
        <w:pStyle w:val="Normal"/>
        <w:outlineLvl w:val="0"/>
        <w:rPr>
          <w:b/>
          <w:bCs/>
        </w:rPr>
      </w:pPr>
      <w:r>
        <w:rPr>
          <w:b/>
          <w:bCs/>
        </w:rPr>
        <w:t>Comment:</w:t>
      </w:r>
    </w:p>
    <w:p>
      <w:pPr>
        <w:pStyle w:val="Normal"/>
        <w:rPr/>
      </w:pPr>
      <w:r>
        <w:rPr/>
        <w:t>I also suggest to tone down the finding that "A comparison between simulated OM contents and observations indicates that depth dependent k-f relationships provide the best fit (Section 4.2.2), confirming more theoretical considerations regarding the different time and reactivity scales that</w:t>
      </w:r>
    </w:p>
    <w:p>
      <w:pPr>
        <w:pStyle w:val="Normal"/>
        <w:rPr/>
      </w:pPr>
      <w:r>
        <w:rPr/>
        <w:t>need to be considered (see Section 4.2). " The age-reactivity relationship is pretty well established, without confirmation by this modeling effort.</w:t>
      </w:r>
    </w:p>
    <w:p>
      <w:pPr>
        <w:pStyle w:val="Normal"/>
        <w:rPr/>
      </w:pPr>
      <w:r>
        <w:rPr/>
      </w:r>
    </w:p>
    <w:p>
      <w:pPr>
        <w:pStyle w:val="Normal"/>
        <w:outlineLvl w:val="0"/>
        <w:rPr>
          <w:b/>
          <w:bCs/>
          <w:color w:val="800000"/>
        </w:rPr>
      </w:pPr>
      <w:r>
        <w:rPr>
          <w:b/>
          <w:bCs/>
        </w:rPr>
        <w:t>Response:</w:t>
      </w:r>
      <w:r>
        <w:rPr>
          <w:b/>
          <w:bCs/>
          <w:color w:val="800000"/>
        </w:rPr>
        <w:t xml:space="preserve">  </w:t>
      </w:r>
    </w:p>
    <w:p>
      <w:pPr>
        <w:pStyle w:val="Normal"/>
        <w:outlineLvl w:val="0"/>
        <w:rPr/>
      </w:pPr>
      <w:r>
        <w:rPr>
          <w:b/>
          <w:bCs/>
          <w:color w:val="009933"/>
        </w:rPr>
        <w:t>TODO:</w:t>
      </w:r>
      <w:r>
        <w:rPr/>
        <w:t xml:space="preserve"> Will be changed anyway as Section 4 will probably change quite a bit...</w:t>
      </w:r>
    </w:p>
    <w:p>
      <w:pPr>
        <w:pStyle w:val="Normal"/>
        <w:rPr>
          <w:color w:val="009933"/>
        </w:rPr>
      </w:pPr>
      <w:r>
        <w:rPr>
          <w:color w:val="009933"/>
        </w:rPr>
      </w:r>
    </w:p>
    <w:p>
      <w:pPr>
        <w:pStyle w:val="Normal"/>
        <w:rPr/>
      </w:pPr>
      <w:r>
        <w:rPr/>
        <w:t>This is a misunderstanding. We do not argue that model results “confirm” the reactivity-age link. We wanted to emphasize these results confirm that reducing the continuous distribution of organic matter reactivities into two distinct reactivity classes (2G Model) requires different k-f values for shallow vs deep ocean sediments because of the largely different reaction timescales involved (also see Fig. 10). To clarify, we rephrased the sentence:</w:t>
      </w:r>
    </w:p>
    <w:p>
      <w:pPr>
        <w:pStyle w:val="Normal"/>
        <w:rPr/>
      </w:pPr>
      <w:r>
        <w:rPr/>
      </w:r>
    </w:p>
    <w:p>
      <w:pPr>
        <w:pStyle w:val="Normal"/>
        <w:rPr/>
      </w:pPr>
      <w:r>
        <w:rPr/>
        <w:t>“</w:t>
      </w:r>
      <w:r>
        <w:rPr/>
        <w:t>A comparison between simulated OM contents and observations indicates that a depth dependent k-f relationship provides the best fit (Section 4.2.2). These results confirm that  reducing the continuous distribution of organic matter reactivities into two distinct reactivity classes (2G Model) requires different k-f values for shallow vs deep ocean sediments because of the largely different reaction timescales involved (also see Fig. 10, Section 4.2). ”</w:t>
      </w:r>
    </w:p>
    <w:p>
      <w:pPr>
        <w:pStyle w:val="Normal"/>
        <w:rPr/>
      </w:pPr>
      <w:r>
        <w:rPr/>
      </w:r>
    </w:p>
    <w:p>
      <w:pPr>
        <w:pStyle w:val="Normal"/>
        <w:rPr/>
      </w:pPr>
      <w:r>
        <w:rPr/>
      </w:r>
    </w:p>
    <w:p>
      <w:pPr>
        <w:pStyle w:val="Normal"/>
        <w:outlineLvl w:val="0"/>
        <w:rPr>
          <w:b/>
          <w:bCs/>
          <w:color w:val="FF0000"/>
        </w:rPr>
      </w:pPr>
      <w:r>
        <w:rPr>
          <w:b/>
          <w:bCs/>
          <w:color w:val="FF0000"/>
        </w:rPr>
        <w:t>OMEN-SED – cGENIE coupling</w:t>
      </w:r>
    </w:p>
    <w:p>
      <w:pPr>
        <w:pStyle w:val="Normal"/>
        <w:outlineLvl w:val="0"/>
        <w:rPr>
          <w:b/>
          <w:bCs/>
        </w:rPr>
      </w:pPr>
      <w:r>
        <w:rPr>
          <w:b/>
          <w:bCs/>
        </w:rPr>
        <w:t>Comment:</w:t>
      </w:r>
    </w:p>
    <w:p>
      <w:pPr>
        <w:pStyle w:val="Normal"/>
        <w:outlineLvl w:val="0"/>
        <w:rPr/>
      </w:pPr>
      <w:r>
        <w:rPr/>
        <w:t>The stated purpose of section 4 is …</w:t>
      </w:r>
    </w:p>
    <w:p>
      <w:pPr>
        <w:pStyle w:val="Normal"/>
        <w:rPr/>
      </w:pPr>
      <w:r>
        <w:rPr/>
        <w:t xml:space="preserve">… </w:t>
      </w:r>
      <w:r>
        <w:rPr/>
        <w:t>The validation of the coupled model requires more work, and I wonder whether this was not better done in a separate paper, in which the coupling to cGENIE and the parameterization of POC mineralization was explored in more detail.</w:t>
      </w:r>
    </w:p>
    <w:p>
      <w:pPr>
        <w:pStyle w:val="Normal"/>
        <w:rPr/>
      </w:pPr>
      <w:r>
        <w:rPr/>
      </w:r>
    </w:p>
    <w:p>
      <w:pPr>
        <w:pStyle w:val="Normal"/>
        <w:outlineLvl w:val="0"/>
        <w:rPr>
          <w:b/>
          <w:bCs/>
          <w:color w:val="800000"/>
        </w:rPr>
      </w:pPr>
      <w:r>
        <w:rPr>
          <w:b/>
          <w:bCs/>
        </w:rPr>
        <w:t>Response:</w:t>
      </w:r>
      <w:r>
        <w:rPr>
          <w:b/>
          <w:bCs/>
          <w:color w:val="800000"/>
        </w:rPr>
        <w:t xml:space="preserve">  </w:t>
      </w:r>
    </w:p>
    <w:p>
      <w:pPr>
        <w:pStyle w:val="Normal"/>
        <w:rPr/>
      </w:pPr>
      <w:r>
        <w:rPr/>
        <w:t xml:space="preserve">As stated in the manuscript (page 45): </w:t>
      </w:r>
    </w:p>
    <w:p>
      <w:pPr>
        <w:pStyle w:val="Normal"/>
        <w:rPr/>
      </w:pPr>
      <w:r>
        <w:rPr/>
        <w:t xml:space="preserve">“ </w:t>
      </w:r>
      <w:r>
        <w:rPr>
          <w:i/>
        </w:rPr>
        <w:t>Our objective is not to perform and discuss a detailed calibration of the coupled models as this is beyond the scope of this sediment model development paper. Rather we want to showcase the feasibility of the model coupling, illustrate the range of results and thus information that can be generated with OMEN-SED and verify that model results capture the main observed global benthic biogeochemical features</w:t>
      </w:r>
      <w:r>
        <w:rPr/>
        <w:t>.”</w:t>
      </w:r>
    </w:p>
    <w:p>
      <w:pPr>
        <w:pStyle w:val="Normal"/>
        <w:rPr/>
      </w:pPr>
      <w:r>
        <w:rPr/>
      </w:r>
    </w:p>
    <w:p>
      <w:pPr>
        <w:pStyle w:val="Normal"/>
        <w:outlineLvl w:val="0"/>
        <w:rPr/>
      </w:pPr>
      <w:r>
        <w:rPr/>
        <w:t xml:space="preserve">We think that demonstrating how OMEN-SED can be coupled to an ESM and illustrating the type of output/information generated by OMEN-SED within such a coupling is a central aspect of the model description paper. </w:t>
      </w:r>
    </w:p>
    <w:p>
      <w:pPr>
        <w:pStyle w:val="Normal"/>
        <w:rPr/>
      </w:pPr>
      <w:commentRangeStart w:id="20"/>
      <w:r>
        <w:rPr/>
        <w:t>However, we are fine with trimming down this section (as in the re-submitted version). We will discuss an improved model-data analysis (also using observations of SWI-fluxes) in a follow-up publication (as also suggested by reviewer #3 K. Wallmann).</w:t>
      </w:r>
      <w:commentRangeEnd w:id="20"/>
      <w:r>
        <w:rPr/>
      </w:r>
      <w:r>
        <w:rPr/>
        <w:commentReference w:id="20"/>
      </w:r>
    </w:p>
    <w:p>
      <w:pPr>
        <w:pStyle w:val="Normal"/>
        <w:rPr/>
      </w:pPr>
      <w:r>
        <w:rPr/>
      </w:r>
    </w:p>
    <w:p>
      <w:pPr>
        <w:pStyle w:val="Normal"/>
        <w:rPr/>
      </w:pPr>
      <w:r>
        <w:rPr/>
      </w:r>
    </w:p>
    <w:p>
      <w:pPr>
        <w:pStyle w:val="Normal"/>
        <w:outlineLvl w:val="0"/>
        <w:rPr>
          <w:b/>
          <w:bCs/>
        </w:rPr>
      </w:pPr>
      <w:r>
        <w:rPr>
          <w:b/>
          <w:bCs/>
        </w:rPr>
        <w:t>Comment:</w:t>
      </w:r>
    </w:p>
    <w:p>
      <w:pPr>
        <w:pStyle w:val="Normal"/>
        <w:rPr/>
      </w:pPr>
      <w:r>
        <w:rPr/>
        <w:t>Figures 12 - 14: I gather the R2 values are for the bin averages. I don’t see much value</w:t>
      </w:r>
    </w:p>
    <w:p>
      <w:pPr>
        <w:pStyle w:val="Normal"/>
        <w:rPr/>
      </w:pPr>
      <w:r>
        <w:rPr/>
        <w:t>of that, as over- and underpredictions cancel each other out in the averaging. Why not</w:t>
      </w:r>
    </w:p>
    <w:p>
      <w:pPr>
        <w:pStyle w:val="Normal"/>
        <w:rPr/>
      </w:pPr>
      <w:r>
        <w:rPr/>
        <w:t>compute statistics for the actual model results with the Seiter data directly?</w:t>
      </w:r>
    </w:p>
    <w:p>
      <w:pPr>
        <w:pStyle w:val="Normal"/>
        <w:rPr/>
      </w:pPr>
      <w:r>
        <w:rPr/>
      </w:r>
    </w:p>
    <w:p>
      <w:pPr>
        <w:pStyle w:val="Normal"/>
        <w:outlineLvl w:val="0"/>
        <w:rPr>
          <w:b/>
          <w:bCs/>
          <w:color w:val="800000"/>
        </w:rPr>
      </w:pPr>
      <w:r>
        <w:rPr>
          <w:b/>
          <w:bCs/>
        </w:rPr>
        <w:t>Response:</w:t>
      </w:r>
      <w:r>
        <w:rPr>
          <w:b/>
          <w:bCs/>
          <w:color w:val="800000"/>
        </w:rPr>
        <w:t xml:space="preserve">  </w:t>
      </w:r>
    </w:p>
    <w:p>
      <w:pPr>
        <w:pStyle w:val="Normal"/>
        <w:rPr/>
      </w:pPr>
      <w:r>
        <w:rPr/>
        <w:t>Most of the figures have been removed from the paper. In the remaining figures the statistics are calculated for the actual model/data points.</w:t>
      </w:r>
    </w:p>
    <w:p>
      <w:pPr>
        <w:pStyle w:val="Normal"/>
        <w:rPr/>
      </w:pPr>
      <w:r>
        <w:rPr/>
      </w:r>
    </w:p>
    <w:p>
      <w:pPr>
        <w:pStyle w:val="Normal"/>
        <w:outlineLvl w:val="0"/>
        <w:rPr>
          <w:b/>
          <w:bCs/>
          <w:sz w:val="28"/>
          <w:szCs w:val="28"/>
        </w:rPr>
      </w:pPr>
      <w:r>
        <w:rPr>
          <w:b/>
          <w:bCs/>
          <w:sz w:val="28"/>
          <w:szCs w:val="28"/>
        </w:rPr>
        <w:t>Minor comments:</w:t>
      </w:r>
    </w:p>
    <w:p>
      <w:pPr>
        <w:pStyle w:val="Normal"/>
        <w:rPr/>
      </w:pPr>
      <w:r>
        <w:rPr/>
      </w:r>
    </w:p>
    <w:p>
      <w:pPr>
        <w:pStyle w:val="Normal"/>
        <w:outlineLvl w:val="0"/>
        <w:rPr>
          <w:b/>
          <w:bCs/>
        </w:rPr>
      </w:pPr>
      <w:r>
        <w:rPr>
          <w:b/>
          <w:bCs/>
        </w:rPr>
        <w:t>Comment:</w:t>
      </w:r>
    </w:p>
    <w:p>
      <w:pPr>
        <w:pStyle w:val="Normal"/>
        <w:rPr/>
      </w:pPr>
      <w:r>
        <w:rPr/>
        <w:t xml:space="preserve">page 8/ line 1: It is said that all parameters in Eq. 1 may vary with depth, but above it is stated that porosity and burial rates are constant with depth. </w:t>
      </w:r>
    </w:p>
    <w:p>
      <w:pPr>
        <w:pStyle w:val="Normal"/>
        <w:outlineLvl w:val="0"/>
        <w:rPr>
          <w:b/>
          <w:bCs/>
          <w:color w:val="800000"/>
        </w:rPr>
      </w:pPr>
      <w:r>
        <w:rPr>
          <w:b/>
          <w:bCs/>
        </w:rPr>
        <w:t>Response:</w:t>
      </w:r>
      <w:r>
        <w:rPr>
          <w:b/>
          <w:bCs/>
          <w:color w:val="800000"/>
        </w:rPr>
        <w:t xml:space="preserve">  </w:t>
      </w:r>
    </w:p>
    <w:p>
      <w:pPr>
        <w:pStyle w:val="Normal"/>
        <w:rPr/>
      </w:pPr>
      <w:r>
        <w:rPr/>
        <w:t>We thank the reviewer for highlighting this. This has been changed in the revised manuscript to:</w:t>
      </w:r>
    </w:p>
    <w:p>
      <w:pPr>
        <w:pStyle w:val="Normal"/>
        <w:rPr>
          <w:i/>
          <w:iCs/>
        </w:rPr>
      </w:pPr>
      <w:r>
        <w:rPr>
          <w:i/>
          <w:iCs/>
        </w:rPr>
        <w:t>“</w:t>
      </w:r>
      <w:r>
        <w:rPr>
          <w:i/>
          <w:iCs/>
        </w:rPr>
        <w:t>All parameters in Eq. (1)</w:t>
      </w:r>
      <w:r>
        <w:rPr>
          <w:b/>
          <w:bCs/>
          <w:i/>
          <w:iCs/>
        </w:rPr>
        <w:t>, apart from porosity and burial rate,</w:t>
      </w:r>
      <w:r>
        <w:rPr>
          <w:i/>
          <w:iCs/>
        </w:rPr>
        <w:t xml:space="preserve"> may vary with </w:t>
      </w:r>
      <w:r>
        <w:rPr>
          <w:b/>
          <w:bCs/>
          <w:i/>
          <w:iCs/>
        </w:rPr>
        <w:t>sediment</w:t>
      </w:r>
      <w:r>
        <w:rPr>
          <w:i/>
          <w:iCs/>
        </w:rPr>
        <w:t xml:space="preserve"> depth and many reaction rate expressions depend on the concentration of other species. ”</w:t>
      </w:r>
    </w:p>
    <w:p>
      <w:pPr>
        <w:pStyle w:val="Normal"/>
        <w:rPr/>
      </w:pPr>
      <w:r>
        <w:rPr/>
      </w:r>
    </w:p>
    <w:p>
      <w:pPr>
        <w:pStyle w:val="Normal"/>
        <w:outlineLvl w:val="0"/>
        <w:rPr>
          <w:b/>
          <w:bCs/>
        </w:rPr>
      </w:pPr>
      <w:r>
        <w:rPr>
          <w:b/>
          <w:bCs/>
        </w:rPr>
        <w:t>Comment:</w:t>
      </w:r>
    </w:p>
    <w:p>
      <w:pPr>
        <w:pStyle w:val="Normal"/>
        <w:shd w:fill="FFFFFF" w:val="clear"/>
        <w:rPr/>
      </w:pPr>
      <w:r>
        <w:rPr/>
        <w:t xml:space="preserve">- the fraction of POC buried is defined as the </w:t>
      </w:r>
      <w:r>
        <w:rPr>
          <w:shd w:fill="FFFFFF" w:val="clear"/>
        </w:rPr>
        <w:t xml:space="preserve">POC at z=0 </w:t>
      </w:r>
      <w:r>
        <w:rPr>
          <w:shd w:fill="FFFFFF" w:val="clear"/>
        </w:rPr>
        <w:commentReference w:id="21"/>
      </w:r>
      <w:r>
        <w:rPr>
          <w:shd w:fill="FFFFFF" w:val="clear"/>
        </w:rPr>
        <w:t>re</w:t>
      </w:r>
      <w:r>
        <w:rPr/>
        <w:t>lative to the POC at depth.</w:t>
      </w:r>
    </w:p>
    <w:p>
      <w:pPr>
        <w:pStyle w:val="Normal"/>
        <w:outlineLvl w:val="0"/>
        <w:rPr/>
      </w:pPr>
      <w:r>
        <w:rPr/>
        <w:t>Why is it not defined as the flux at z=0 vs. the flux at depth (it seems Eq. 5 ignores</w:t>
      </w:r>
    </w:p>
    <w:p>
      <w:pPr>
        <w:pStyle w:val="Normal"/>
        <w:rPr/>
      </w:pPr>
      <w:r>
        <w:rPr/>
        <w:t xml:space="preserve">the diffusion flux)? </w:t>
      </w:r>
    </w:p>
    <w:p>
      <w:pPr>
        <w:pStyle w:val="Normal"/>
        <w:outlineLvl w:val="0"/>
        <w:rPr>
          <w:b/>
          <w:bCs/>
          <w:color w:val="800000"/>
        </w:rPr>
      </w:pPr>
      <w:r>
        <w:rPr>
          <w:b/>
          <w:bCs/>
        </w:rPr>
        <w:t>Response:</w:t>
      </w:r>
      <w:r>
        <w:rPr>
          <w:b/>
          <w:bCs/>
          <w:color w:val="800000"/>
        </w:rPr>
        <w:t xml:space="preserve">  </w:t>
      </w:r>
    </w:p>
    <w:p>
      <w:pPr>
        <w:pStyle w:val="Normal"/>
        <w:rPr/>
      </w:pPr>
      <w:r>
        <w:rPr/>
        <w:t>We decided to calculate the fraction of POC preserved dependent on the concentrations of POC at z=0 and z=zinf mainly because this information is required by cGENIE. Also POC at z=0 is calculated on the basis of the flux provided by cGENIE, therefore does include advection-dispersion-reaction. .</w:t>
      </w:r>
    </w:p>
    <w:p>
      <w:pPr>
        <w:pStyle w:val="Normal"/>
        <w:rPr/>
      </w:pPr>
      <w:r>
        <w:rPr/>
      </w:r>
    </w:p>
    <w:p>
      <w:pPr>
        <w:pStyle w:val="Normal"/>
        <w:outlineLvl w:val="0"/>
        <w:rPr>
          <w:b/>
          <w:bCs/>
        </w:rPr>
      </w:pPr>
      <w:r>
        <w:rPr>
          <w:b/>
          <w:bCs/>
        </w:rPr>
        <w:t>Comment:</w:t>
      </w:r>
    </w:p>
    <w:p>
      <w:pPr>
        <w:pStyle w:val="Normal"/>
        <w:outlineLvl w:val="0"/>
        <w:rPr/>
      </w:pPr>
      <w:r>
        <w:rPr/>
        <w:t>Related to that, page 10, line 18 refers to a concentration/flux</w:t>
      </w:r>
    </w:p>
    <w:p>
      <w:pPr>
        <w:pStyle w:val="Normal"/>
        <w:rPr/>
      </w:pPr>
      <w:r>
        <w:rPr/>
        <w:t>boundary conditions at the SWI. The following equations and Table 2 only show a</w:t>
      </w:r>
    </w:p>
    <w:p>
      <w:pPr>
        <w:pStyle w:val="Normal"/>
        <w:rPr/>
      </w:pPr>
      <w:r>
        <w:rPr/>
        <w:t>known concentration, not a flux condition. However, the latter would be useful when</w:t>
      </w:r>
    </w:p>
    <w:p>
      <w:pPr>
        <w:pStyle w:val="Normal"/>
        <w:rPr/>
      </w:pPr>
      <w:r>
        <w:rPr/>
        <w:t xml:space="preserve">connecting the sediment model to a model of the water column. On page 43, Eq. 51 this is addressed - make this clear earlier. </w:t>
      </w:r>
    </w:p>
    <w:p>
      <w:pPr>
        <w:pStyle w:val="Normal"/>
        <w:outlineLvl w:val="0"/>
        <w:rPr>
          <w:b/>
          <w:bCs/>
          <w:color w:val="800000"/>
        </w:rPr>
      </w:pPr>
      <w:r>
        <w:rPr>
          <w:b/>
          <w:bCs/>
        </w:rPr>
        <w:t>Response:</w:t>
      </w:r>
      <w:r>
        <w:rPr>
          <w:b/>
          <w:bCs/>
          <w:color w:val="800000"/>
        </w:rPr>
        <w:t xml:space="preserve">  </w:t>
      </w:r>
    </w:p>
    <w:p>
      <w:pPr>
        <w:pStyle w:val="Normal"/>
        <w:rPr/>
      </w:pPr>
      <w:r>
        <w:rPr/>
        <w:t>We thank the reviewer for highlighting this. The text on page 10, line 18 has been changed and a reference to Eq. 51 has been added:</w:t>
      </w:r>
    </w:p>
    <w:p>
      <w:pPr>
        <w:pStyle w:val="Normal"/>
        <w:rPr>
          <w:i/>
          <w:iCs/>
        </w:rPr>
      </w:pPr>
      <w:r>
        <w:rPr>
          <w:i/>
          <w:iCs/>
        </w:rPr>
        <w:t>“</w:t>
      </w:r>
      <w:r>
        <w:rPr>
          <w:i/>
          <w:iCs/>
        </w:rPr>
        <w:t xml:space="preserve">For organic matter, OMEN-SED applies a known </w:t>
      </w:r>
      <w:r>
        <w:rPr>
          <w:b/>
          <w:bCs/>
          <w:i/>
          <w:iCs/>
        </w:rPr>
        <w:t>concentration</w:t>
      </w:r>
      <w:r>
        <w:rPr>
          <w:i/>
          <w:iCs/>
        </w:rPr>
        <w:t xml:space="preserve"> at the sediment-water interface and assumes continuity across the bottom of the bioturbated zone, zbio. When OMEN-SED is coupled to an ESM</w:t>
      </w:r>
      <w:r>
        <w:rPr>
          <w:b/>
          <w:bCs/>
          <w:i/>
          <w:iCs/>
        </w:rPr>
        <w:t>,  the POC depositional flux from the coupled ocean model is converted to a concentration by solving the flux divergence equation (51).</w:t>
      </w:r>
      <w:r>
        <w:rPr>
          <w:i/>
          <w:iCs/>
        </w:rPr>
        <w:t>”</w:t>
      </w:r>
    </w:p>
    <w:p>
      <w:pPr>
        <w:pStyle w:val="Normal"/>
        <w:rPr/>
      </w:pPr>
      <w:r>
        <w:rPr/>
      </w:r>
    </w:p>
    <w:p>
      <w:pPr>
        <w:pStyle w:val="Normal"/>
        <w:rPr/>
      </w:pPr>
      <w:r>
        <w:rPr/>
      </w:r>
    </w:p>
    <w:p>
      <w:pPr>
        <w:pStyle w:val="Normal"/>
        <w:outlineLvl w:val="0"/>
        <w:rPr>
          <w:b/>
          <w:bCs/>
        </w:rPr>
      </w:pPr>
      <w:r>
        <w:rPr>
          <w:b/>
          <w:bCs/>
        </w:rPr>
        <w:t>Comment:</w:t>
      </w:r>
    </w:p>
    <w:p>
      <w:pPr>
        <w:pStyle w:val="Normal"/>
        <w:outlineLvl w:val="0"/>
        <w:rPr/>
      </w:pPr>
      <w:r>
        <w:rPr/>
        <w:t xml:space="preserve">Can lines 21-23 on page 21 be deleted? </w:t>
      </w:r>
    </w:p>
    <w:p>
      <w:pPr>
        <w:pStyle w:val="Normal"/>
        <w:outlineLvl w:val="0"/>
        <w:rPr>
          <w:b/>
          <w:bCs/>
          <w:color w:val="800000"/>
        </w:rPr>
      </w:pPr>
      <w:r>
        <w:rPr>
          <w:b/>
          <w:bCs/>
        </w:rPr>
        <w:t>Response:</w:t>
      </w:r>
      <w:r>
        <w:rPr>
          <w:b/>
          <w:bCs/>
          <w:color w:val="800000"/>
        </w:rPr>
        <w:t xml:space="preserve">  </w:t>
      </w:r>
    </w:p>
    <w:p>
      <w:pPr>
        <w:pStyle w:val="Normal"/>
        <w:outlineLvl w:val="0"/>
        <w:rPr/>
      </w:pPr>
      <w:r>
        <w:rPr/>
        <w:t>We thank the reviewer for highlighting this. The lines have been deleted.</w:t>
      </w:r>
    </w:p>
    <w:p>
      <w:pPr>
        <w:pStyle w:val="Normal"/>
        <w:rPr/>
      </w:pPr>
      <w:r>
        <w:rPr/>
      </w:r>
    </w:p>
    <w:p>
      <w:pPr>
        <w:pStyle w:val="Normal"/>
        <w:outlineLvl w:val="0"/>
        <w:rPr>
          <w:b/>
          <w:bCs/>
        </w:rPr>
      </w:pPr>
      <w:r>
        <w:rPr>
          <w:b/>
          <w:bCs/>
        </w:rPr>
        <w:t>Comment:</w:t>
      </w:r>
    </w:p>
    <w:p>
      <w:pPr>
        <w:pStyle w:val="Normal"/>
        <w:rPr/>
      </w:pPr>
      <w:r>
        <w:rPr/>
        <w:t xml:space="preserve">page 31, line 2: specify NH4, SO4 and H2S FLUXES </w:t>
      </w:r>
    </w:p>
    <w:p>
      <w:pPr>
        <w:pStyle w:val="Normal"/>
        <w:outlineLvl w:val="0"/>
        <w:rPr>
          <w:b/>
          <w:bCs/>
          <w:color w:val="800000"/>
        </w:rPr>
      </w:pPr>
      <w:r>
        <w:rPr>
          <w:b/>
          <w:bCs/>
        </w:rPr>
        <w:t>Response:</w:t>
      </w:r>
      <w:r>
        <w:rPr>
          <w:b/>
          <w:bCs/>
          <w:color w:val="800000"/>
        </w:rPr>
        <w:t xml:space="preserve">  </w:t>
      </w:r>
    </w:p>
    <w:p>
      <w:pPr>
        <w:pStyle w:val="Normal"/>
        <w:outlineLvl w:val="0"/>
        <w:rPr/>
      </w:pPr>
      <w:r>
        <w:rPr/>
        <w:t>Text has been corrected as suggested.</w:t>
      </w:r>
    </w:p>
    <w:p>
      <w:pPr>
        <w:pStyle w:val="Normal"/>
        <w:rPr/>
      </w:pPr>
      <w:r>
        <w:rPr/>
      </w:r>
    </w:p>
    <w:p>
      <w:pPr>
        <w:pStyle w:val="Normal"/>
        <w:outlineLvl w:val="0"/>
        <w:rPr>
          <w:b/>
          <w:bCs/>
        </w:rPr>
      </w:pPr>
      <w:r>
        <w:rPr>
          <w:b/>
          <w:bCs/>
        </w:rPr>
        <w:t>Comment:</w:t>
      </w:r>
    </w:p>
    <w:p>
      <w:pPr>
        <w:pStyle w:val="Normal"/>
        <w:rPr/>
      </w:pPr>
      <w:r>
        <w:rPr/>
        <w:t>Figure 3 did not help me much. Does the green dashed vertical arrow indicate possible locations of zbio?</w:t>
      </w:r>
    </w:p>
    <w:p>
      <w:pPr>
        <w:pStyle w:val="Normal"/>
        <w:outlineLvl w:val="0"/>
        <w:rPr>
          <w:b/>
          <w:bCs/>
          <w:color w:val="800000"/>
        </w:rPr>
      </w:pPr>
      <w:r>
        <w:rPr>
          <w:b/>
          <w:bCs/>
        </w:rPr>
        <w:t>Response:</w:t>
      </w:r>
      <w:r>
        <w:rPr>
          <w:b/>
          <w:bCs/>
          <w:color w:val="800000"/>
        </w:rPr>
        <w:t xml:space="preserve">  </w:t>
      </w:r>
    </w:p>
    <w:p>
      <w:pPr>
        <w:pStyle w:val="Normal"/>
        <w:rPr/>
      </w:pPr>
      <w:r>
        <w:rPr/>
        <w:t>Yes, it does indicate locations of zbio. We added this to the caption of Figure 3. However, we strongly believe that Figure 3 illustrates the bioturbation boundary problem in an efficient way and also highlights the integration constants and ODE solutions for the different sediment layers.</w:t>
      </w:r>
    </w:p>
    <w:p>
      <w:pPr>
        <w:pStyle w:val="Normal"/>
        <w:rPr/>
      </w:pPr>
      <w:r>
        <w:rPr/>
        <w:t>New caption:</w:t>
      </w:r>
    </w:p>
    <w:p>
      <w:pPr>
        <w:pStyle w:val="Normal"/>
        <w:rPr>
          <w:i/>
          <w:iCs/>
        </w:rPr>
      </w:pPr>
      <w:r>
        <w:rPr>
          <w:i/>
          <w:iCs/>
        </w:rPr>
        <w:t>“</w:t>
      </w:r>
      <w:r>
        <w:rPr>
          <w:i/>
          <w:iCs/>
        </w:rPr>
        <w:t>Schematic of the generic boundary condition matching (GBCM) problem. Showing the resulting integration constants (Ai , Bi ) and ODE solutions (Ei , Fi, Gi ) for the different sediment layers and the bioturbation boundary</w:t>
      </w:r>
      <w:r>
        <w:rPr>
          <w:b/>
          <w:bCs/>
          <w:i/>
          <w:iCs/>
        </w:rPr>
        <w:t xml:space="preserve"> (possible locations are indicated by the green vertical arrow)</w:t>
      </w:r>
      <w:r>
        <w:rPr>
          <w:i/>
          <w:iCs/>
        </w:rPr>
        <w:t>.”</w:t>
      </w:r>
    </w:p>
    <w:p>
      <w:pPr>
        <w:pStyle w:val="Normal"/>
        <w:pageBreakBefore/>
        <w:outlineLvl w:val="0"/>
        <w:rPr>
          <w:b/>
          <w:bCs/>
          <w:sz w:val="28"/>
          <w:szCs w:val="28"/>
        </w:rPr>
      </w:pPr>
      <w:bookmarkStart w:id="3" w:name="__DdeLink__1065_1213019894"/>
      <w:bookmarkEnd w:id="3"/>
      <w:r>
        <w:rPr>
          <w:b/>
          <w:bCs/>
          <w:sz w:val="28"/>
          <w:szCs w:val="28"/>
        </w:rPr>
        <w:t>Anonymous Referee #2</w:t>
      </w:r>
    </w:p>
    <w:p>
      <w:pPr>
        <w:pStyle w:val="Normal"/>
        <w:rPr/>
      </w:pPr>
      <w:r>
        <w:rPr/>
      </w:r>
    </w:p>
    <w:p>
      <w:pPr>
        <w:pStyle w:val="Normal"/>
        <w:outlineLvl w:val="0"/>
        <w:rPr>
          <w:b/>
          <w:bCs/>
        </w:rPr>
      </w:pPr>
      <w:r>
        <w:rPr>
          <w:b/>
          <w:bCs/>
        </w:rPr>
        <w:t>Comment:</w:t>
      </w:r>
    </w:p>
    <w:p>
      <w:pPr>
        <w:pStyle w:val="Normal"/>
        <w:outlineLvl w:val="0"/>
        <w:rPr/>
      </w:pPr>
      <w:r>
        <w:rPr/>
        <w:t>The model neglects the effect of sediment compaction “due to mathematical con-</w:t>
      </w:r>
    </w:p>
    <w:p>
      <w:pPr>
        <w:pStyle w:val="Normal"/>
        <w:rPr/>
      </w:pPr>
      <w:r>
        <w:rPr/>
        <w:t>straints”. I understand the rational for this and accept a consistency of this assumption</w:t>
      </w:r>
    </w:p>
    <w:p>
      <w:pPr>
        <w:pStyle w:val="Normal"/>
        <w:rPr/>
      </w:pPr>
      <w:r>
        <w:rPr/>
        <w:t>to near-seafloor (bioturbated) sediments; however, this might be a problem for deeper</w:t>
      </w:r>
    </w:p>
    <w:p>
      <w:pPr>
        <w:pStyle w:val="Normal"/>
        <w:rPr/>
      </w:pPr>
      <w:r>
        <w:rPr/>
        <w:t>sediments discussed in the paper (down to 50 or 100cm). The authors should either</w:t>
      </w:r>
    </w:p>
    <w:p>
      <w:pPr>
        <w:pStyle w:val="Normal"/>
        <w:rPr/>
      </w:pPr>
      <w:r>
        <w:rPr/>
        <w:t>define different porosity values for different depth-zones or to demonstrate that the</w:t>
      </w:r>
    </w:p>
    <w:p>
      <w:pPr>
        <w:pStyle w:val="Normal"/>
        <w:rPr/>
      </w:pPr>
      <w:r>
        <w:rPr/>
        <w:t>results are not particularly sensitive to the value of this parameter.</w:t>
      </w:r>
    </w:p>
    <w:p>
      <w:pPr>
        <w:pStyle w:val="Normal"/>
        <w:rPr/>
      </w:pPr>
      <w:r>
        <w:rPr/>
        <w:t xml:space="preserve"> </w:t>
      </w:r>
    </w:p>
    <w:p>
      <w:pPr>
        <w:pStyle w:val="Normal"/>
        <w:outlineLvl w:val="0"/>
        <w:rPr>
          <w:b/>
          <w:bCs/>
          <w:color w:val="800000"/>
        </w:rPr>
      </w:pPr>
      <w:r>
        <w:rPr>
          <w:b/>
          <w:bCs/>
        </w:rPr>
        <w:t>Response:</w:t>
      </w:r>
      <w:r>
        <w:rPr>
          <w:b/>
          <w:bCs/>
          <w:color w:val="800000"/>
        </w:rPr>
        <w:t xml:space="preserve">  </w:t>
      </w:r>
    </w:p>
    <w:p>
      <w:pPr>
        <w:pStyle w:val="Normal"/>
        <w:rPr/>
      </w:pPr>
      <w:r>
        <w:rPr/>
        <w:t>Assuming constant porosity is required to solve the diagenetic equation analytically. It is a mathematical limitation and it will induce a certain error. However, the error is not very large and we have already shown this by comparing the performance of OMEN-SED against observed data (Section 3.2) and against model results from a fully formulated RTM with depth-varying porosity (Section 3.3).</w:t>
      </w:r>
    </w:p>
    <w:p>
      <w:pPr>
        <w:pStyle w:val="Normal"/>
        <w:rPr/>
      </w:pPr>
      <w:r>
        <w:rPr/>
        <w:t>We want to reiterate that OMEN-SED is designed for the coupling to ESMs and thus for global scale applications (</w:t>
      </w:r>
      <w:del w:id="5" w:author="Pierre Regnier" w:date="2018-04-13T16:52:00Z">
        <w:r>
          <w:rPr/>
          <w:delText xml:space="preserve">compare </w:delText>
        </w:r>
      </w:del>
      <w:ins w:id="6" w:author="Pierre Regnier" w:date="2018-04-13T16:52:00Z">
        <w:r>
          <w:rPr/>
          <w:t xml:space="preserve">see </w:t>
        </w:r>
      </w:ins>
      <w:r>
        <w:rPr/>
        <w:t xml:space="preserve">responses to reviewer #1). The novel model represents a big advance compared to the description of benthic-pelagic exchange processes currently incorporated into ESMs (see comment by </w:t>
      </w:r>
      <w:commentRangeStart w:id="22"/>
      <w:r>
        <w:rPr/>
        <w:t>the K. Wallmann and Hülse et al., 2017</w:t>
      </w:r>
      <w:commentRangeEnd w:id="22"/>
      <w:r>
        <w:rPr/>
      </w:r>
      <w:r>
        <w:rPr/>
        <w:commentReference w:id="22"/>
      </w:r>
      <w:r>
        <w:rPr/>
        <w:t xml:space="preserve">). Conservative and reflective boundaries, as well as simple box models are characterized by </w:t>
      </w:r>
      <w:ins w:id="7" w:author="Pierre Regnier" w:date="2018-04-13T16:52:00Z">
        <w:r>
          <w:rPr/>
          <w:t xml:space="preserve">much </w:t>
        </w:r>
      </w:ins>
      <w:r>
        <w:rPr/>
        <w:t>stronger, simplifying assumptions and far bigger limitations than constant porosity.</w:t>
      </w:r>
      <w:r>
        <w:rPr/>
        <w:commentReference w:id="23"/>
      </w:r>
    </w:p>
    <w:p>
      <w:pPr>
        <w:pStyle w:val="Normal"/>
        <w:rPr/>
      </w:pPr>
      <w:r>
        <w:rPr/>
      </w:r>
    </w:p>
    <w:p>
      <w:pPr>
        <w:pStyle w:val="Normal"/>
        <w:outlineLvl w:val="0"/>
        <w:rPr>
          <w:b/>
          <w:bCs/>
          <w:color w:val="FF0000"/>
        </w:rPr>
      </w:pPr>
      <w:commentRangeStart w:id="24"/>
      <w:r>
        <w:rPr>
          <w:b/>
          <w:bCs/>
          <w:color w:val="FF0000"/>
        </w:rPr>
        <w:t xml:space="preserve">DH: Shall we add sentence to limitations? </w:t>
      </w:r>
      <w:commentRangeEnd w:id="24"/>
      <w:r>
        <w:rPr>
          <w:b/>
          <w:bCs/>
          <w:color w:val="FF0000"/>
        </w:rPr>
      </w:r>
      <w:r>
        <w:rPr>
          <w:b/>
          <w:bCs/>
          <w:color w:val="FF0000"/>
        </w:rPr>
        <w:commentReference w:id="24"/>
      </w:r>
    </w:p>
    <w:p>
      <w:pPr>
        <w:pStyle w:val="Normal"/>
        <w:rPr/>
      </w:pPr>
      <w:r>
        <w:rPr>
          <w:b/>
          <w:bCs/>
          <w:color w:val="009900"/>
        </w:rPr>
        <w:t>TODO:</w:t>
      </w:r>
      <w:r>
        <w:rPr/>
        <w:t xml:space="preserve"> E.g. The depth invariant porosity introduces a certain error as in reality porosity decreases with sediment depth. However, </w:t>
      </w:r>
      <w:commentRangeStart w:id="25"/>
      <w:r>
        <w:rPr/>
        <w:t xml:space="preserve">the error is not very large as has been shown by comparing the performance of OMEN-SED against observed data (Section 3.2) </w:t>
      </w:r>
      <w:commentRangeEnd w:id="25"/>
      <w:r>
        <w:rPr/>
      </w:r>
      <w:r>
        <w:rPr/>
        <w:commentReference w:id="25"/>
      </w:r>
      <w:r>
        <w:rPr/>
        <w:t>and against model results from a fully formulated RTM with depth-varying porosity (Section 3.3).</w:t>
      </w:r>
    </w:p>
    <w:p>
      <w:pPr>
        <w:pStyle w:val="Normal"/>
        <w:rPr/>
      </w:pPr>
      <w:r>
        <w:rPr/>
      </w:r>
    </w:p>
    <w:p>
      <w:pPr>
        <w:pStyle w:val="Normal"/>
        <w:rPr/>
      </w:pPr>
      <w:bookmarkStart w:id="4" w:name="__DdeLink__1065_12130198941"/>
      <w:bookmarkStart w:id="5" w:name="__DdeLink__1065_12130198941"/>
      <w:bookmarkEnd w:id="5"/>
      <w:r>
        <w:rPr/>
      </w:r>
    </w:p>
    <w:p>
      <w:pPr>
        <w:pStyle w:val="Normal"/>
        <w:outlineLvl w:val="0"/>
        <w:rPr>
          <w:b/>
          <w:bCs/>
        </w:rPr>
      </w:pPr>
      <w:r>
        <w:rPr>
          <w:b/>
          <w:bCs/>
        </w:rPr>
        <w:t>Comment:</w:t>
      </w:r>
    </w:p>
    <w:p>
      <w:pPr>
        <w:pStyle w:val="Normal"/>
        <w:outlineLvl w:val="0"/>
        <w:rPr/>
      </w:pPr>
      <w:r>
        <w:rPr/>
        <w:t>Dividing the sediment column into functional zones in such a strict manner does not</w:t>
      </w:r>
    </w:p>
    <w:p>
      <w:pPr>
        <w:pStyle w:val="Normal"/>
        <w:rPr/>
      </w:pPr>
      <w:r>
        <w:rPr/>
        <w:t>always represent reality well. Thus, “nitrogenous” zone may overlap with “oxic” zone.</w:t>
      </w:r>
    </w:p>
    <w:p>
      <w:pPr>
        <w:pStyle w:val="Normal"/>
        <w:outlineLvl w:val="0"/>
        <w:rPr/>
      </w:pPr>
      <w:r>
        <w:rPr/>
        <w:t xml:space="preserve">This assumption, as far as I understand, </w:t>
      </w:r>
      <w:commentRangeStart w:id="26"/>
      <w:r>
        <w:rPr/>
        <w:t>made it impossible to simulate nitrate SWI</w:t>
      </w:r>
    </w:p>
    <w:p>
      <w:pPr>
        <w:pStyle w:val="Normal"/>
        <w:rPr/>
      </w:pPr>
      <w:r>
        <w:rPr/>
        <w:t>flux directed into the sediments in oxygenated environment</w:t>
      </w:r>
      <w:commentRangeEnd w:id="26"/>
      <w:r>
        <w:rPr/>
      </w:r>
      <w:r>
        <w:rPr/>
        <w:commentReference w:id="26"/>
      </w:r>
      <w:r>
        <w:rPr/>
        <w:commentReference w:id="27"/>
      </w:r>
      <w:r>
        <w:rPr/>
        <w:t>, which is definitely not true.</w:t>
      </w:r>
    </w:p>
    <w:p>
      <w:pPr>
        <w:pStyle w:val="Normal"/>
        <w:outlineLvl w:val="0"/>
        <w:rPr/>
      </w:pPr>
      <w:r>
        <w:rPr/>
        <w:t>Validation of the model against measured benthic fluxes would probably demonstrate</w:t>
      </w:r>
    </w:p>
    <w:p>
      <w:pPr>
        <w:pStyle w:val="Normal"/>
        <w:rPr/>
      </w:pPr>
      <w:r>
        <w:rPr/>
        <w:t>to some extent accordance of suggested method with real benthic system.</w:t>
      </w:r>
    </w:p>
    <w:p>
      <w:pPr>
        <w:pStyle w:val="Normal"/>
        <w:rPr>
          <w:color w:val="FF0000"/>
        </w:rPr>
      </w:pPr>
      <w:r>
        <w:rPr>
          <w:color w:val="FF0000"/>
        </w:rPr>
      </w:r>
    </w:p>
    <w:p>
      <w:pPr>
        <w:pStyle w:val="Normal"/>
        <w:outlineLvl w:val="0"/>
        <w:rPr>
          <w:b/>
          <w:bCs/>
          <w:color w:val="800000"/>
        </w:rPr>
      </w:pPr>
      <w:r>
        <w:rPr>
          <w:b/>
          <w:bCs/>
        </w:rPr>
        <w:t>Response:</w:t>
      </w:r>
      <w:r>
        <w:rPr>
          <w:b/>
          <w:bCs/>
          <w:color w:val="800000"/>
        </w:rPr>
        <w:t xml:space="preserve">  </w:t>
      </w:r>
    </w:p>
    <w:p>
      <w:pPr>
        <w:pStyle w:val="Normal"/>
        <w:rPr/>
      </w:pPr>
      <w:r>
        <w:rPr/>
        <w:t xml:space="preserve">First, it is possible to simulate nitrate influx into the sediments in oxygenated environments with OMEN (see e.g. Fig. 6C, green line in Fig. 8). </w:t>
      </w:r>
    </w:p>
    <w:p>
      <w:pPr>
        <w:pStyle w:val="Normal"/>
        <w:rPr/>
      </w:pPr>
      <w:r>
        <w:rPr/>
      </w:r>
    </w:p>
    <w:p>
      <w:pPr>
        <w:pStyle w:val="Normal"/>
        <w:rPr/>
      </w:pPr>
      <w:r>
        <w:rPr/>
        <w:t>See comment to Reviewer #1:</w:t>
      </w:r>
    </w:p>
    <w:p>
      <w:pPr>
        <w:pStyle w:val="Normal"/>
        <w:widowControl/>
        <w:suppressAutoHyphens w:val="false"/>
        <w:jc w:val="both"/>
        <w:rPr>
          <w:rFonts w:cs="Times New Roman" w:ascii="Times New Roman" w:hAnsi="Times New Roman"/>
          <w:b/>
          <w:bCs/>
        </w:rPr>
      </w:pPr>
      <w:r>
        <w:rPr>
          <w:rFonts w:cs="Times New Roman"/>
        </w:rPr>
        <w:t xml:space="preserve">We agree with the reviewer </w:t>
      </w:r>
      <w:r>
        <w:rPr>
          <w:rFonts w:cs="Times New Roman" w:ascii="Times New Roman" w:hAnsi="Times New Roman"/>
        </w:rPr>
        <w:t xml:space="preserve">that different biogeochemical zones can overlap. However, as stated in the text, OMEN-SED is designed for the coupling to ESMs and its formulation is thus first and foremost guided by achieving numerical efficiency while retaining biogeochemical reality. As summarized in the manuscript, </w:t>
      </w:r>
      <w:r>
        <w:rPr>
          <w:rFonts w:cs="Times New Roman" w:ascii="Times New Roman" w:hAnsi="Times New Roman"/>
          <w:bCs/>
        </w:rPr>
        <w:t>there are essentially two approaches that can be used to describe biogeochemical processes in models. The first approach solves the general diagenetic equation numerically on a regular or irregular grid and biogeochemical zonation emerges in response to inhibition terms allowing a certain degree of overlap between biogeochemical zones. This approach is highly flexible and thus preferable. Yet, its excessive computational demand unfortunately renders its application within a three-dimensional Earth System Model framework impossible. On the other hand, analytical models that subdivide the sediment into distinct biogeochemical zones are computationally efficient and thus ideally suited to describe diagenetic dynamics in ESM.</w:t>
      </w:r>
      <w:r>
        <w:rPr>
          <w:rFonts w:cs="Times New Roman" w:ascii="Times New Roman" w:hAnsi="Times New Roman"/>
          <w:b/>
          <w:bCs/>
        </w:rPr>
        <w:t xml:space="preserve"> </w:t>
      </w:r>
    </w:p>
    <w:p>
      <w:pPr>
        <w:pStyle w:val="Normal"/>
        <w:jc w:val="both"/>
        <w:rPr>
          <w:rStyle w:val="InternetLink"/>
          <w:rFonts w:eastAsia="Times New Roman" w:cs="Arial" w:ascii="Times New Roman" w:hAnsi="Times New Roman"/>
          <w:color w:val="00000A"/>
          <w:lang w:eastAsia="en-US" w:bidi="ar-SA"/>
        </w:rPr>
      </w:pPr>
      <w:r>
        <w:rPr>
          <w:rFonts w:eastAsia="Times New Roman" w:cs="Times New Roman" w:ascii="Times New Roman" w:hAnsi="Times New Roman"/>
          <w:color w:val="00000A"/>
          <w:lang w:eastAsia="en-US" w:bidi="ar-SA"/>
        </w:rPr>
        <w:t xml:space="preserve">By their very nature, analytical models do not allow for overlapping biogeochemical zones. As stated in the manuscript, this is a simplification. However, we disagree with the reviewer that this simplification would </w:t>
      </w:r>
      <w:r>
        <w:rPr>
          <w:rFonts w:eastAsia="Times New Roman" w:cs="Times New Roman" w:ascii="Times New Roman" w:hAnsi="Times New Roman"/>
          <w:i/>
          <w:color w:val="00000A"/>
          <w:lang w:eastAsia="en-US" w:bidi="ar-SA"/>
        </w:rPr>
        <w:t>per-se</w:t>
      </w:r>
      <w:r>
        <w:rPr>
          <w:rFonts w:eastAsia="Times New Roman" w:cs="Times New Roman" w:ascii="Times New Roman" w:hAnsi="Times New Roman"/>
          <w:color w:val="00000A"/>
          <w:lang w:eastAsia="en-US" w:bidi="ar-SA"/>
        </w:rPr>
        <w:t xml:space="preserve"> prevent the application of such analytical approaches in shallower aquatic environments. In fact, OMEN-SED builds on a number of analytical models that were developed to investigate local, coupled nutrient and oxygen cycles in coastal sediments (e.g.  Billen, 1982; Goloway and Bender, 1982</w:t>
      </w:r>
      <w:r>
        <w:fldChar w:fldCharType="begin"/>
      </w:r>
      <w:r>
        <w:instrText> HYPERLINK "https://www.sciencedirect.com/science/article/pii/S007966110700198X" \l "bib5"</w:instrText>
      </w:r>
      <w:r>
        <w:fldChar w:fldCharType="separate"/>
      </w:r>
      <w:r>
        <w:rPr>
          <w:rStyle w:val="InternetLink"/>
          <w:rFonts w:eastAsia="Times New Roman" w:cs="Times New Roman" w:ascii="Times New Roman" w:hAnsi="Times New Roman"/>
          <w:color w:val="00000A"/>
          <w:lang w:eastAsia="en-US" w:bidi="ar-SA"/>
        </w:rPr>
        <w:t>; Jahnke et al., 1982</w:t>
      </w:r>
      <w:r>
        <w:fldChar w:fldCharType="end"/>
      </w:r>
      <w:r>
        <w:fldChar w:fldCharType="begin"/>
      </w:r>
      <w:r>
        <w:instrText> HYPERLINK "https://www.sciencedirect.com/science/article/pii/S007966110700198X" \l "bib5"</w:instrText>
      </w:r>
      <w:r>
        <w:fldChar w:fldCharType="separate"/>
      </w:r>
      <w:r>
        <w:rPr>
          <w:rStyle w:val="InternetLink"/>
          <w:rFonts w:eastAsia="Times New Roman" w:cs="Times New Roman" w:ascii="Times New Roman" w:hAnsi="Times New Roman"/>
          <w:color w:val="00000A"/>
          <w:lang w:eastAsia="en-US" w:bidi="ar-SA"/>
        </w:rPr>
        <w:t xml:space="preserve">, Slomp et al., 1996). Similar approaches were later successfully applied from oxic to anoxic sediments and at the regional coastal ocean scale (e.g. </w:t>
      </w:r>
      <w:r>
        <w:fldChar w:fldCharType="end"/>
      </w:r>
      <w:r>
        <w:rPr>
          <w:rFonts w:cs="Times New Roman" w:ascii="Times New Roman" w:hAnsi="Times New Roman"/>
          <w:color w:val="00000A"/>
        </w:rPr>
        <w:t>Ruardij and Van Raaphorst, 1995; Tromp et al., 1995; Gypens et al., 2008</w:t>
      </w:r>
      <w:r>
        <w:rPr>
          <w:rFonts w:eastAsia="Times New Roman" w:cs="Times New Roman" w:ascii="Times New Roman" w:hAnsi="Times New Roman"/>
          <w:color w:val="00000A"/>
          <w:lang w:eastAsia="en-US" w:bidi="ar-SA"/>
        </w:rPr>
        <w:t>). In particular, Gypens et al., 2008 points out that accounting for secondary redox process in the boundary condition induces little error as: “U</w:t>
      </w:r>
      <w:r>
        <w:rPr>
          <w:rFonts w:eastAsia="Times New Roman" w:cs="Arial" w:ascii="Times New Roman" w:hAnsi="Times New Roman"/>
          <w:color w:val="00000A"/>
          <w:lang w:eastAsia="en-US" w:bidi="ar-SA"/>
        </w:rPr>
        <w:t xml:space="preserve">sing a numerical model, Soetaert et al. (1996) </w:t>
      </w:r>
      <w:r>
        <w:fldChar w:fldCharType="begin"/>
      </w:r>
      <w:r>
        <w:instrText> HYPERLINK "https://www.sciencedirect.com/science/article/pii/S007966110700198X" \l "bib38"</w:instrText>
      </w:r>
      <w:r>
        <w:fldChar w:fldCharType="separate"/>
      </w:r>
      <w:r>
        <w:rPr>
          <w:rStyle w:val="InternetLink"/>
          <w:rFonts w:eastAsia="Times New Roman" w:cs="Arial" w:ascii="Times New Roman" w:hAnsi="Times New Roman"/>
          <w:color w:val="00000A"/>
          <w:lang w:eastAsia="en-US" w:bidi="ar-SA"/>
        </w:rPr>
        <w:t xml:space="preserve">showed that this re-oxidation mainly occurs at the oxic-anoxic transition interface.” </w:t>
      </w:r>
      <w:r>
        <w:fldChar w:fldCharType="end"/>
      </w:r>
    </w:p>
    <w:p>
      <w:pPr>
        <w:pStyle w:val="Normal"/>
        <w:jc w:val="both"/>
        <w:rPr>
          <w:rFonts w:ascii="Times New Roman" w:hAnsi="Times New Roman"/>
          <w:color w:val="00000A"/>
        </w:rPr>
      </w:pPr>
      <w:r>
        <w:rPr>
          <w:rFonts w:ascii="Times New Roman" w:hAnsi="Times New Roman"/>
          <w:color w:val="00000A"/>
        </w:rPr>
        <w:t>Finally, the good agreement between OMEN-SED and the results obtained with a fully formulated numerical RTM (compare Section 3.3, allowing for overlapping TEA use) shows that this is not a critical limitation of OMEN-SED - even for shallow sediments.</w:t>
      </w:r>
    </w:p>
    <w:p>
      <w:pPr>
        <w:pStyle w:val="Normal"/>
        <w:rPr/>
      </w:pPr>
      <w:r>
        <w:rPr>
          <w:rFonts w:ascii="Times New Roman" w:hAnsi="Times New Roman"/>
        </w:rPr>
        <w:t>We have clarified these points in the manuscript by</w:t>
      </w:r>
      <w:r>
        <w:rPr/>
        <w:t xml:space="preserve"> including a sentence on this in the limitations section:</w:t>
      </w:r>
    </w:p>
    <w:p>
      <w:pPr>
        <w:pStyle w:val="Normal"/>
        <w:rPr/>
      </w:pPr>
      <w:r>
        <w:rPr>
          <w:b/>
          <w:bCs/>
          <w:color w:val="009933"/>
        </w:rPr>
        <w:t>TODO</w:t>
      </w:r>
      <w:r>
        <w:rPr/>
        <w:t>: “Give sentence! E.g. like Schulz&amp;Zabel book: This sequence is generally valid, even though numerous studies have identified an overlap of carbon oxidation pathways within the sediment resulting from competition between microbial populations (Canfield 1993) and the presence of microenvironments (e.g. Jørgensen 1977; cf. Chapters 7, 8, 12).”</w:t>
      </w:r>
    </w:p>
    <w:p>
      <w:pPr>
        <w:pStyle w:val="Normal"/>
        <w:rPr>
          <w:color w:val="FF0000"/>
        </w:rPr>
      </w:pPr>
      <w:r>
        <w:rPr>
          <w:color w:val="FF0000"/>
        </w:rPr>
      </w:r>
    </w:p>
    <w:p>
      <w:pPr>
        <w:pStyle w:val="Normal"/>
        <w:rPr>
          <w:color w:val="FF0000"/>
        </w:rPr>
      </w:pPr>
      <w:r>
        <w:rPr>
          <w:color w:val="FF0000"/>
        </w:rPr>
      </w:r>
    </w:p>
    <w:p>
      <w:pPr>
        <w:pStyle w:val="Normal"/>
        <w:outlineLvl w:val="0"/>
        <w:rPr>
          <w:b/>
          <w:bCs/>
        </w:rPr>
      </w:pPr>
      <w:r>
        <w:rPr>
          <w:b/>
          <w:bCs/>
        </w:rPr>
        <w:t>Comment:</w:t>
      </w:r>
    </w:p>
    <w:p>
      <w:pPr>
        <w:pStyle w:val="Normal"/>
        <w:rPr/>
      </w:pPr>
      <w:r>
        <w:rPr/>
        <w:t>Nitrogen dynamics include “the metabolic production of ammonium, nitrification, deni-</w:t>
      </w:r>
    </w:p>
    <w:p>
      <w:pPr>
        <w:pStyle w:val="Normal"/>
        <w:rPr/>
      </w:pPr>
      <w:r>
        <w:rPr/>
        <w:t>trification as well as ammonium adsorption”. Denitrification is considered as a single-</w:t>
      </w:r>
    </w:p>
    <w:p>
      <w:pPr>
        <w:pStyle w:val="Normal"/>
        <w:rPr/>
      </w:pPr>
      <w:r>
        <w:rPr/>
        <w:t>step process ignoring NO2- production/consumption and anaerobic ammonium oxida-</w:t>
      </w:r>
    </w:p>
    <w:p>
      <w:pPr>
        <w:pStyle w:val="Normal"/>
        <w:rPr/>
      </w:pPr>
      <w:r>
        <w:rPr/>
        <w:t>tion (Anammox) which is undoubtedly a significant component of the biogeochemical</w:t>
      </w:r>
    </w:p>
    <w:p>
      <w:pPr>
        <w:pStyle w:val="Normal"/>
        <w:rPr/>
      </w:pPr>
      <w:r>
        <w:rPr/>
        <w:t>nitrogen cycle (Devol, 2015). In other words, nitrogen dynamics is somewhat simplified.</w:t>
      </w:r>
    </w:p>
    <w:p>
      <w:pPr>
        <w:pStyle w:val="Normal"/>
        <w:rPr/>
      </w:pPr>
      <w:r>
        <w:rPr/>
        <w:t>This simplification should be quantified/discussed in more details.</w:t>
      </w:r>
    </w:p>
    <w:p>
      <w:pPr>
        <w:pStyle w:val="Normal"/>
        <w:rPr>
          <w:color w:val="FF0000"/>
        </w:rPr>
      </w:pPr>
      <w:r>
        <w:rPr>
          <w:color w:val="FF0000"/>
        </w:rPr>
      </w:r>
    </w:p>
    <w:p>
      <w:pPr>
        <w:pStyle w:val="Normal"/>
        <w:outlineLvl w:val="0"/>
        <w:rPr>
          <w:b/>
          <w:bCs/>
          <w:color w:val="800000"/>
        </w:rPr>
      </w:pPr>
      <w:r>
        <w:rPr>
          <w:b/>
          <w:bCs/>
        </w:rPr>
        <w:t>Response:</w:t>
      </w:r>
      <w:r>
        <w:rPr>
          <w:b/>
          <w:bCs/>
          <w:color w:val="800000"/>
        </w:rPr>
        <w:t xml:space="preserve">  </w:t>
      </w:r>
    </w:p>
    <w:p>
      <w:pPr>
        <w:pStyle w:val="Normal"/>
        <w:rPr/>
      </w:pPr>
      <w:r>
        <w:rPr/>
        <w:t>See comment to Reviewer #1:</w:t>
      </w:r>
    </w:p>
    <w:p>
      <w:pPr>
        <w:pStyle w:val="Normal"/>
        <w:widowControl/>
        <w:suppressAutoHyphens w:val="false"/>
        <w:jc w:val="both"/>
        <w:rPr>
          <w:rFonts w:eastAsia="Times New Roman" w:cs="Times New Roman" w:ascii="Times New Roman" w:hAnsi="Times New Roman"/>
          <w:color w:val="00000A"/>
          <w:lang w:eastAsia="en-US" w:bidi="ar-SA"/>
        </w:rPr>
      </w:pPr>
      <w:r>
        <w:rPr>
          <w:bCs/>
          <w:color w:val="00000A"/>
        </w:rPr>
        <w:t xml:space="preserve">Anammox is implicitely included in the model. </w:t>
      </w:r>
      <w:r>
        <w:rPr>
          <w:rFonts w:eastAsia="Times New Roman" w:cs="Times New Roman" w:ascii="Times New Roman" w:hAnsi="Times New Roman"/>
          <w:color w:val="00000A"/>
          <w:lang w:eastAsia="en-US" w:bidi="ar-SA"/>
        </w:rPr>
        <w:t>The organic nitrogen released during the denitrification process is assumed to be directly oxidized with nitrite to N</w:t>
      </w:r>
      <w:r>
        <w:rPr>
          <w:rFonts w:eastAsia="Times New Roman" w:cs="Times New Roman" w:ascii="Times New Roman" w:hAnsi="Times New Roman"/>
          <w:color w:val="00000A"/>
          <w:vertAlign w:val="subscript"/>
          <w:lang w:eastAsia="en-US" w:bidi="ar-SA"/>
        </w:rPr>
        <w:t>2</w:t>
      </w:r>
      <w:r>
        <w:rPr>
          <w:rFonts w:eastAsia="Times New Roman" w:cs="Times New Roman" w:ascii="Times New Roman" w:hAnsi="Times New Roman"/>
          <w:color w:val="00000A"/>
          <w:lang w:eastAsia="en-US" w:bidi="ar-SA"/>
        </w:rPr>
        <w:t xml:space="preserve"> through a coupling between denitrification and anaerobic ammonium oxidation. </w:t>
      </w:r>
    </w:p>
    <w:p>
      <w:pPr>
        <w:pStyle w:val="Normal"/>
        <w:jc w:val="both"/>
        <w:outlineLvl w:val="0"/>
        <w:rPr/>
      </w:pPr>
      <w:r>
        <w:rPr/>
        <w:t xml:space="preserve">However, we would like to stress again that OMEN-SED is a benthic model designed for the coupling to ESMs. Most ESMs do not even explicitly resolve N-dynamics. In addition, OMEN-SED is a system/global scale model that aims to resolve the most pertinent biogeochemical dynamics on a global scale (including a paleoenvironmental context) and estimate the main SWI-fluxes and not a model that aims at resolving specific local scale dynamics. Even most local scale RTM applications doe not resolve DNRA and anammox explicitly. However, OMEN-SED could be easily adapted to explicitly resolve these processes if the specific application requires their representation (e.g. coastal ocean). </w:t>
      </w:r>
    </w:p>
    <w:p>
      <w:pPr>
        <w:pStyle w:val="Normal"/>
        <w:rPr/>
      </w:pPr>
      <w:r>
        <w:rPr/>
      </w:r>
    </w:p>
    <w:p>
      <w:pPr>
        <w:pStyle w:val="Normal"/>
        <w:rPr/>
      </w:pPr>
      <w:r>
        <w:rPr/>
        <w:t>We included a sentence on this in the limitation section:</w:t>
      </w:r>
    </w:p>
    <w:p>
      <w:pPr>
        <w:pStyle w:val="Normal"/>
        <w:rPr/>
      </w:pPr>
      <w:r>
        <w:rPr/>
        <w:t>“</w:t>
      </w:r>
      <w:r>
        <w:rPr>
          <w:b/>
          <w:bCs/>
          <w:color w:val="009933"/>
        </w:rPr>
        <w:t>TODO???</w:t>
      </w:r>
      <w:r>
        <w:rPr/>
        <w:t xml:space="preserve">: </w:t>
      </w:r>
      <w:commentRangeStart w:id="28"/>
      <w:r>
        <w:rPr/>
        <w:t>add sentence here???”</w:t>
      </w:r>
      <w:commentRangeEnd w:id="28"/>
      <w:r>
        <w:rPr/>
      </w:r>
      <w:r>
        <w:rPr/>
        <w:commentReference w:id="28"/>
      </w:r>
    </w:p>
    <w:p>
      <w:pPr>
        <w:pStyle w:val="Normal"/>
        <w:rPr>
          <w:b/>
          <w:bCs/>
          <w:color w:val="FF0000"/>
        </w:rPr>
      </w:pPr>
      <w:r>
        <w:rPr>
          <w:b/>
          <w:bCs/>
          <w:color w:val="FF0000"/>
        </w:rPr>
      </w:r>
    </w:p>
    <w:p>
      <w:pPr>
        <w:pStyle w:val="Normal"/>
        <w:rPr>
          <w:color w:val="FF0000"/>
        </w:rPr>
      </w:pPr>
      <w:r>
        <w:rPr>
          <w:color w:val="FF0000"/>
        </w:rPr>
      </w:r>
    </w:p>
    <w:p>
      <w:pPr>
        <w:pStyle w:val="Normal"/>
        <w:outlineLvl w:val="0"/>
        <w:rPr>
          <w:b/>
          <w:bCs/>
        </w:rPr>
      </w:pPr>
      <w:r>
        <w:rPr>
          <w:b/>
          <w:bCs/>
        </w:rPr>
        <w:t>Comment:</w:t>
      </w:r>
    </w:p>
    <w:p>
      <w:pPr>
        <w:pStyle w:val="Normal"/>
        <w:rPr/>
      </w:pPr>
      <w:r>
        <w:rPr/>
        <w:t>The efficiency of binning procedure discussed in section 4.2.1 is doubtful. First of all,</w:t>
      </w:r>
    </w:p>
    <w:p>
      <w:pPr>
        <w:pStyle w:val="Normal"/>
        <w:rPr/>
      </w:pPr>
      <w:r>
        <w:rPr/>
        <w:t>such binning assumes presence of STD bars on the plots. Also, I think that it would be</w:t>
      </w:r>
    </w:p>
    <w:p>
      <w:pPr>
        <w:pStyle w:val="Normal"/>
        <w:rPr/>
      </w:pPr>
      <w:r>
        <w:rPr/>
        <w:t>more logical to group POC content into POC rain rate (RRPOC) classes rather than WD</w:t>
      </w:r>
    </w:p>
    <w:p>
      <w:pPr>
        <w:pStyle w:val="Normal"/>
        <w:rPr/>
      </w:pPr>
      <w:r>
        <w:rPr/>
        <w:t>classes as RRPOC may significantly vary at different regions of the ocean of the same</w:t>
      </w:r>
    </w:p>
    <w:p>
      <w:pPr>
        <w:pStyle w:val="Normal"/>
        <w:outlineLvl w:val="0"/>
        <w:rPr/>
      </w:pPr>
      <w:r>
        <w:rPr/>
        <w:t>WD. Finally this binning gives a false impression of a good POC content fit. I realize</w:t>
      </w:r>
    </w:p>
    <w:p>
      <w:pPr>
        <w:pStyle w:val="Normal"/>
        <w:rPr/>
      </w:pPr>
      <w:r>
        <w:rPr/>
        <w:t>that parameterization of multi-G model is beyond the scope of this sediment model</w:t>
      </w:r>
    </w:p>
    <w:p>
      <w:pPr>
        <w:pStyle w:val="Normal"/>
        <w:rPr/>
      </w:pPr>
      <w:r>
        <w:rPr/>
        <w:t>development paper, therefore I suggest to use existing way to parameterize multi-G</w:t>
      </w:r>
    </w:p>
    <w:p>
      <w:pPr>
        <w:pStyle w:val="Normal"/>
        <w:rPr/>
      </w:pPr>
      <w:r>
        <w:rPr/>
        <w:t>models and validate your model against the databases suggested in those studies</w:t>
      </w:r>
    </w:p>
    <w:p>
      <w:pPr>
        <w:pStyle w:val="Normal"/>
        <w:rPr/>
      </w:pPr>
      <w:r>
        <w:rPr/>
        <w:t>(for example Stolpovsky et al., (submitted) https://www.biogeosciences-discuss.net/bg-</w:t>
      </w:r>
    </w:p>
    <w:p>
      <w:pPr>
        <w:pStyle w:val="Normal"/>
        <w:rPr/>
      </w:pPr>
      <w:r>
        <w:rPr/>
        <w:t>2017-397/ ).</w:t>
      </w:r>
    </w:p>
    <w:p>
      <w:pPr>
        <w:pStyle w:val="Normal"/>
        <w:rPr>
          <w:color w:val="FF0000"/>
        </w:rPr>
      </w:pPr>
      <w:r>
        <w:rPr>
          <w:color w:val="FF0000"/>
        </w:rPr>
      </w:r>
    </w:p>
    <w:p>
      <w:pPr>
        <w:pStyle w:val="Normal"/>
        <w:outlineLvl w:val="0"/>
        <w:rPr>
          <w:b/>
          <w:bCs/>
          <w:color w:val="800000"/>
        </w:rPr>
      </w:pPr>
      <w:r>
        <w:rPr>
          <w:b/>
          <w:bCs/>
        </w:rPr>
        <w:t>Response:</w:t>
      </w:r>
      <w:r>
        <w:rPr>
          <w:b/>
          <w:bCs/>
          <w:color w:val="800000"/>
        </w:rPr>
        <w:t xml:space="preserve">  </w:t>
      </w:r>
    </w:p>
    <w:p>
      <w:pPr>
        <w:pStyle w:val="Normal"/>
        <w:rPr/>
      </w:pPr>
      <w:r>
        <w:rPr/>
        <w:t>We thank the reviewer for the suggestion. We decided to follow suggestions from reviewer #1 and #3 (K. Wallmann) and shortened the cGENIE coupling section (as in the re-submitted version). Therefore, most of the figures with bin-classes have been deleted from the paper. In the remaining figures the statistics are calculated for the actual model/data points (as suggested by reviewer #1). We will discuss an improved model-data analysis of the coupled model, using existing parameterizations, in a follow-up publication (as also suggested by reviewer #3 K. Wallmann).</w:t>
      </w:r>
    </w:p>
    <w:p>
      <w:pPr>
        <w:pStyle w:val="Normal"/>
        <w:rPr/>
      </w:pPr>
      <w:r>
        <w:rPr/>
      </w:r>
    </w:p>
    <w:p>
      <w:pPr>
        <w:pStyle w:val="Normal"/>
        <w:rPr/>
      </w:pPr>
      <w:r>
        <w:rPr/>
        <w:t>However, if binned by RRPOC for uniform k-values, all grid-cells with same RRPOC have the same preservation in OMEN-SED. Therefore, this would not be very useful.</w:t>
      </w:r>
    </w:p>
    <w:p>
      <w:pPr>
        <w:pStyle w:val="Normal"/>
        <w:rPr/>
      </w:pPr>
      <w:r>
        <w:rPr/>
      </w:r>
    </w:p>
    <w:p>
      <w:pPr>
        <w:pStyle w:val="Normal"/>
        <w:rPr/>
      </w:pPr>
      <w:r>
        <w:rPr/>
      </w:r>
    </w:p>
    <w:p>
      <w:pPr>
        <w:pStyle w:val="Normal"/>
        <w:outlineLvl w:val="0"/>
        <w:rPr>
          <w:b/>
          <w:bCs/>
        </w:rPr>
      </w:pPr>
      <w:r>
        <w:rPr>
          <w:b/>
          <w:bCs/>
        </w:rPr>
        <w:t>Comment:</w:t>
      </w:r>
    </w:p>
    <w:p>
      <w:pPr>
        <w:pStyle w:val="Normal"/>
        <w:rPr/>
      </w:pPr>
      <w:r>
        <w:rPr/>
        <w:t xml:space="preserve">POC is not a very good constraint, </w:t>
      </w:r>
      <w:commentRangeStart w:id="29"/>
      <w:r>
        <w:rPr/>
        <w:t>since measured POC is in large part the less reac-</w:t>
      </w:r>
    </w:p>
    <w:p>
      <w:pPr>
        <w:pStyle w:val="Normal"/>
        <w:rPr/>
      </w:pPr>
      <w:r>
        <w:rPr/>
        <w:t>tive stuff that is left over after mineralization of the more reactive fractions. This was</w:t>
      </w:r>
    </w:p>
    <w:p>
      <w:pPr>
        <w:pStyle w:val="Normal"/>
        <w:rPr/>
      </w:pPr>
      <w:r>
        <w:rPr/>
        <w:t>shown in Stolpovsky et al., 2015 paper</w:t>
      </w:r>
      <w:commentRangeEnd w:id="29"/>
      <w:r>
        <w:rPr/>
      </w:r>
      <w:r>
        <w:rPr/>
        <w:commentReference w:id="29"/>
      </w:r>
      <w:r>
        <w:rPr/>
        <w:t xml:space="preserve"> (see the discussion in section 4.3). </w:t>
      </w:r>
      <w:commentRangeStart w:id="30"/>
      <w:r>
        <w:rPr/>
        <w:t>Fluxes at</w:t>
      </w:r>
    </w:p>
    <w:p>
      <w:pPr>
        <w:pStyle w:val="Normal"/>
        <w:rPr/>
      </w:pPr>
      <w:r>
        <w:rPr/>
        <w:t>the SWI are believed to be a better constraint.</w:t>
      </w:r>
      <w:commentRangeEnd w:id="30"/>
      <w:r>
        <w:rPr/>
      </w:r>
      <w:r>
        <w:rPr/>
        <w:commentReference w:id="30"/>
      </w:r>
    </w:p>
    <w:p>
      <w:pPr>
        <w:pStyle w:val="Normal"/>
        <w:rPr>
          <w:color w:val="FF0000"/>
        </w:rPr>
      </w:pPr>
      <w:r>
        <w:rPr>
          <w:color w:val="FF0000"/>
        </w:rPr>
      </w:r>
    </w:p>
    <w:p>
      <w:pPr>
        <w:pStyle w:val="Normal"/>
        <w:outlineLvl w:val="0"/>
        <w:rPr>
          <w:b/>
          <w:bCs/>
          <w:color w:val="800000"/>
        </w:rPr>
      </w:pPr>
      <w:r>
        <w:rPr>
          <w:b/>
          <w:bCs/>
        </w:rPr>
        <w:t>Response:</w:t>
      </w:r>
      <w:r>
        <w:rPr>
          <w:b/>
          <w:bCs/>
          <w:color w:val="800000"/>
        </w:rPr>
        <w:t xml:space="preserve">  </w:t>
      </w:r>
    </w:p>
    <w:p>
      <w:pPr>
        <w:pStyle w:val="Normal"/>
        <w:rPr/>
      </w:pPr>
      <w:commentRangeStart w:id="31"/>
      <w:r>
        <w:rPr/>
        <w:t xml:space="preserve">We do agree with the statement that POC is not necessarily a good way to validate the model (also made by K. Wallmann). </w:t>
      </w:r>
      <w:commentRangeEnd w:id="31"/>
      <w:r>
        <w:rPr/>
      </w:r>
      <w:r>
        <w:rPr/>
        <w:commentReference w:id="31"/>
      </w:r>
      <w:del w:id="8" w:author="Pierre Regnier" w:date="2018-04-13T16:59:00Z">
        <w:r>
          <w:rPr/>
          <w:delText>We reiterate here, that w</w:delText>
        </w:r>
      </w:del>
      <w:ins w:id="9" w:author="Pierre Regnier" w:date="2018-04-13T16:59:00Z">
        <w:r>
          <w:rPr/>
          <w:t>W</w:t>
        </w:r>
      </w:ins>
      <w:r>
        <w:rPr/>
        <w:t>e shortened the coupling section of the manuscript and  we will discuss an improved model-data analysis of the coupled model, using existing parameterizations and maps of SWI-fluxes, in a follow-up publication (also compare response to the 1</w:t>
      </w:r>
      <w:r>
        <w:rPr>
          <w:vertAlign w:val="superscript"/>
        </w:rPr>
        <w:t>st</w:t>
      </w:r>
      <w:r>
        <w:rPr/>
        <w:t xml:space="preserve"> OMEN-cGENIE coupling comment of reviewer #1). </w:t>
      </w:r>
      <w:del w:id="10" w:author="Pierre Regnier" w:date="2018-04-13T16:59:00Z">
        <w:r>
          <w:rPr/>
          <w:delText>We will also calculate global estimates of fluxes and compare these with other results from the literature.</w:delText>
        </w:r>
      </w:del>
    </w:p>
    <w:p>
      <w:pPr>
        <w:pStyle w:val="Normal"/>
        <w:rPr/>
      </w:pPr>
      <w:r>
        <w:rPr/>
      </w:r>
    </w:p>
    <w:p>
      <w:pPr>
        <w:pStyle w:val="Normal"/>
        <w:outlineLvl w:val="0"/>
        <w:rPr>
          <w:b/>
          <w:bCs/>
          <w:sz w:val="28"/>
          <w:szCs w:val="28"/>
        </w:rPr>
      </w:pPr>
      <w:r>
        <w:rPr>
          <w:b/>
          <w:bCs/>
          <w:sz w:val="28"/>
          <w:szCs w:val="28"/>
        </w:rPr>
        <w:t>Minor comments.</w:t>
      </w:r>
    </w:p>
    <w:p>
      <w:pPr>
        <w:pStyle w:val="Normal"/>
        <w:outlineLvl w:val="0"/>
        <w:rPr>
          <w:b/>
          <w:bCs/>
        </w:rPr>
      </w:pPr>
      <w:r>
        <w:rPr>
          <w:b/>
          <w:bCs/>
        </w:rPr>
        <w:t>Comment:</w:t>
      </w:r>
    </w:p>
    <w:p>
      <w:pPr>
        <w:pStyle w:val="Normal"/>
        <w:outlineLvl w:val="0"/>
        <w:rPr/>
      </w:pPr>
      <w:r>
        <w:rPr/>
        <w:t>Eq. 1: As a time and depth independent parameter, porosity should be moved out</w:t>
      </w:r>
    </w:p>
    <w:p>
      <w:pPr>
        <w:pStyle w:val="Normal"/>
        <w:rPr/>
      </w:pPr>
      <w:r>
        <w:rPr/>
        <w:t>of differential in order to emphasize that it is constant: Porosity*dC/dt instead of</w:t>
      </w:r>
    </w:p>
    <w:p>
      <w:pPr>
        <w:pStyle w:val="Normal"/>
        <w:rPr/>
      </w:pPr>
      <w:r>
        <w:rPr/>
        <w:t>d(Porosity*C)/dt.</w:t>
      </w:r>
    </w:p>
    <w:p>
      <w:pPr>
        <w:pStyle w:val="Normal"/>
        <w:outlineLvl w:val="0"/>
        <w:rPr>
          <w:b/>
          <w:bCs/>
          <w:color w:val="800000"/>
        </w:rPr>
      </w:pPr>
      <w:r>
        <w:rPr>
          <w:b/>
          <w:bCs/>
        </w:rPr>
        <w:t>Response:</w:t>
      </w:r>
      <w:r>
        <w:rPr>
          <w:b/>
          <w:bCs/>
          <w:color w:val="800000"/>
        </w:rPr>
        <w:t xml:space="preserve">  </w:t>
      </w:r>
    </w:p>
    <w:p>
      <w:pPr>
        <w:pStyle w:val="Normal"/>
        <w:rPr/>
      </w:pPr>
      <w:r>
        <w:rPr/>
        <w:t>This has been changed as indicated.</w:t>
      </w:r>
    </w:p>
    <w:p>
      <w:pPr>
        <w:pStyle w:val="Normal"/>
        <w:outlineLvl w:val="0"/>
        <w:rPr>
          <w:b/>
          <w:bCs/>
          <w:color w:val="009900"/>
        </w:rPr>
      </w:pPr>
      <w:r>
        <w:rPr>
          <w:b/>
          <w:bCs/>
          <w:color w:val="009900"/>
        </w:rPr>
        <w:t>Done</w:t>
      </w:r>
    </w:p>
    <w:p>
      <w:pPr>
        <w:pStyle w:val="Normal"/>
        <w:rPr/>
      </w:pPr>
      <w:r>
        <w:rPr/>
      </w:r>
    </w:p>
    <w:p>
      <w:pPr>
        <w:pStyle w:val="Normal"/>
        <w:outlineLvl w:val="0"/>
        <w:rPr>
          <w:b/>
          <w:bCs/>
        </w:rPr>
      </w:pPr>
      <w:r>
        <w:rPr>
          <w:b/>
          <w:bCs/>
        </w:rPr>
        <w:t>Comment:</w:t>
      </w:r>
    </w:p>
    <w:p>
      <w:pPr>
        <w:pStyle w:val="Normal"/>
        <w:outlineLvl w:val="0"/>
        <w:rPr/>
      </w:pPr>
      <w:r>
        <w:rPr/>
        <w:t>P. 8, L. 1: It is not immediately clear that the authors are talking about water (not</w:t>
      </w:r>
    </w:p>
    <w:p>
      <w:pPr>
        <w:pStyle w:val="Normal"/>
        <w:rPr/>
      </w:pPr>
      <w:r>
        <w:rPr/>
        <w:t>sediment) depth.</w:t>
      </w:r>
    </w:p>
    <w:p>
      <w:pPr>
        <w:pStyle w:val="Normal"/>
        <w:outlineLvl w:val="0"/>
        <w:rPr>
          <w:b/>
          <w:bCs/>
          <w:color w:val="800000"/>
        </w:rPr>
      </w:pPr>
      <w:r>
        <w:rPr>
          <w:b/>
          <w:bCs/>
        </w:rPr>
        <w:t>Response:</w:t>
      </w:r>
      <w:r>
        <w:rPr>
          <w:b/>
          <w:bCs/>
          <w:color w:val="800000"/>
        </w:rPr>
        <w:t xml:space="preserve">  </w:t>
      </w:r>
    </w:p>
    <w:p>
      <w:pPr>
        <w:pStyle w:val="Normal"/>
        <w:rPr/>
      </w:pPr>
      <w:r>
        <w:rPr/>
        <w:t>We agree that this is a bit misleading. We are actually talking about sediment depth. This has been changed in the revised manuscript to:</w:t>
      </w:r>
    </w:p>
    <w:p>
      <w:pPr>
        <w:pStyle w:val="Normal"/>
        <w:rPr>
          <w:i/>
          <w:iCs/>
        </w:rPr>
      </w:pPr>
      <w:r>
        <w:rPr>
          <w:i/>
          <w:iCs/>
        </w:rPr>
        <w:t>“</w:t>
      </w:r>
      <w:r>
        <w:rPr>
          <w:i/>
          <w:iCs/>
        </w:rPr>
        <w:t>All parameters in Eq. (1)</w:t>
      </w:r>
      <w:r>
        <w:rPr>
          <w:b/>
          <w:bCs/>
          <w:i/>
          <w:iCs/>
        </w:rPr>
        <w:t>, apart from porosity and burial rate,</w:t>
      </w:r>
      <w:r>
        <w:rPr>
          <w:i/>
          <w:iCs/>
        </w:rPr>
        <w:t xml:space="preserve"> may vary with </w:t>
      </w:r>
      <w:r>
        <w:rPr>
          <w:b/>
          <w:bCs/>
          <w:i/>
          <w:iCs/>
        </w:rPr>
        <w:t>sediment</w:t>
      </w:r>
      <w:r>
        <w:rPr>
          <w:i/>
          <w:iCs/>
        </w:rPr>
        <w:t xml:space="preserve"> depth and many reaction rate expressions depend on the concentration of other species. ”</w:t>
      </w:r>
    </w:p>
    <w:p>
      <w:pPr>
        <w:pStyle w:val="Normal"/>
        <w:outlineLvl w:val="0"/>
        <w:rPr>
          <w:b/>
          <w:bCs/>
          <w:color w:val="009900"/>
        </w:rPr>
      </w:pPr>
      <w:r>
        <w:rPr>
          <w:b/>
          <w:bCs/>
          <w:color w:val="009900"/>
        </w:rPr>
        <w:t>Done</w:t>
      </w:r>
    </w:p>
    <w:p>
      <w:pPr>
        <w:pStyle w:val="Normal"/>
        <w:rPr/>
      </w:pPr>
      <w:r>
        <w:rPr/>
      </w:r>
    </w:p>
    <w:p>
      <w:pPr>
        <w:pStyle w:val="Normal"/>
        <w:outlineLvl w:val="0"/>
        <w:rPr>
          <w:b/>
          <w:bCs/>
        </w:rPr>
      </w:pPr>
      <w:r>
        <w:rPr>
          <w:b/>
          <w:bCs/>
        </w:rPr>
        <w:t>Comment:</w:t>
      </w:r>
    </w:p>
    <w:p>
      <w:pPr>
        <w:pStyle w:val="Normal"/>
        <w:rPr/>
      </w:pPr>
      <w:r>
        <w:rPr/>
        <w:t>Eq. 5: This representation sounds a bit odd. I think z∞ should be replaced with zmax,</w:t>
      </w:r>
    </w:p>
    <w:p>
      <w:pPr>
        <w:pStyle w:val="Normal"/>
        <w:rPr/>
      </w:pPr>
      <w:commentRangeStart w:id="32"/>
      <w:r>
        <w:rPr/>
        <w:t>as POC content at infinite depth believed to be zero.</w:t>
      </w:r>
      <w:commentRangeEnd w:id="32"/>
      <w:r>
        <w:rPr/>
      </w:r>
      <w:r>
        <w:rPr/>
        <w:commentReference w:id="32"/>
      </w:r>
    </w:p>
    <w:p>
      <w:pPr>
        <w:pStyle w:val="Normal"/>
        <w:outlineLvl w:val="0"/>
        <w:rPr>
          <w:b/>
          <w:bCs/>
          <w:color w:val="800000"/>
        </w:rPr>
      </w:pPr>
      <w:r>
        <w:rPr>
          <w:b/>
          <w:bCs/>
        </w:rPr>
        <w:t>Response:</w:t>
      </w:r>
      <w:r>
        <w:rPr>
          <w:b/>
          <w:bCs/>
          <w:color w:val="800000"/>
        </w:rPr>
        <w:t xml:space="preserve">  </w:t>
      </w:r>
    </w:p>
    <w:p>
      <w:pPr>
        <w:pStyle w:val="Normal"/>
        <w:rPr/>
      </w:pPr>
      <w:r>
        <w:rPr/>
        <w:t xml:space="preserve">The POC content of marine sediments does not tend to zero. A significant amount of POC is buried in marine sediments and enters the longterm C cycle (rock cycle). Without this imbalance between production and respiration, no O2 would have accumulated in the atmosphere. </w:t>
      </w:r>
    </w:p>
    <w:p>
      <w:pPr>
        <w:pStyle w:val="Normal"/>
        <w:rPr/>
      </w:pPr>
      <w:r>
        <w:rPr/>
        <w:t>But we agree that the use of z∞ is not ideal, as the sediment column in OMEN-SED is not modeled until infinite depth. We have replaced z∞ with zmax in the entire manuscript.</w:t>
      </w:r>
    </w:p>
    <w:p>
      <w:pPr>
        <w:pStyle w:val="Normal"/>
        <w:rPr>
          <w:b/>
          <w:bCs/>
          <w:color w:val="009900"/>
        </w:rPr>
      </w:pPr>
      <w:r>
        <w:rPr>
          <w:b/>
          <w:bCs/>
          <w:color w:val="009900"/>
        </w:rPr>
        <w:t>Done</w:t>
      </w:r>
    </w:p>
    <w:p>
      <w:pPr>
        <w:pStyle w:val="Normal"/>
        <w:rPr/>
      </w:pPr>
      <w:r>
        <w:rPr/>
      </w:r>
    </w:p>
    <w:p>
      <w:pPr>
        <w:pStyle w:val="Normal"/>
        <w:outlineLvl w:val="0"/>
        <w:rPr>
          <w:b/>
          <w:bCs/>
        </w:rPr>
      </w:pPr>
      <w:r>
        <w:rPr>
          <w:b/>
          <w:bCs/>
        </w:rPr>
        <w:t>Comment:</w:t>
      </w:r>
    </w:p>
    <w:p>
      <w:pPr>
        <w:pStyle w:val="Normal"/>
        <w:rPr/>
      </w:pPr>
      <w:r>
        <w:rPr/>
        <w:t>P. 9, L. 25: SWI is given without initial explanation.</w:t>
      </w:r>
    </w:p>
    <w:p>
      <w:pPr>
        <w:pStyle w:val="Normal"/>
        <w:outlineLvl w:val="0"/>
        <w:rPr>
          <w:b/>
          <w:bCs/>
          <w:color w:val="800000"/>
        </w:rPr>
      </w:pPr>
      <w:r>
        <w:rPr>
          <w:b/>
          <w:bCs/>
        </w:rPr>
        <w:t>Response:</w:t>
      </w:r>
      <w:r>
        <w:rPr>
          <w:b/>
          <w:bCs/>
          <w:color w:val="800000"/>
        </w:rPr>
        <w:t xml:space="preserve">  </w:t>
      </w:r>
    </w:p>
    <w:p>
      <w:pPr>
        <w:pStyle w:val="Normal"/>
        <w:rPr>
          <w:i/>
          <w:iCs/>
        </w:rPr>
      </w:pPr>
      <w:r>
        <w:rPr/>
        <w:t xml:space="preserve">The explanation has been added at this part in the manuscript: </w:t>
      </w:r>
      <w:r>
        <w:rPr>
          <w:i/>
          <w:iCs/>
        </w:rPr>
        <w:t xml:space="preserve">“... </w:t>
      </w:r>
      <w:r>
        <w:rPr>
          <w:b/>
          <w:bCs/>
          <w:i/>
          <w:iCs/>
        </w:rPr>
        <w:t>sediment-water interface</w:t>
      </w:r>
      <w:r>
        <w:rPr>
          <w:i/>
          <w:iCs/>
        </w:rPr>
        <w:t xml:space="preserve"> (SWI) …”</w:t>
      </w:r>
    </w:p>
    <w:p>
      <w:pPr>
        <w:pStyle w:val="Normal"/>
        <w:outlineLvl w:val="0"/>
        <w:rPr>
          <w:b/>
          <w:bCs/>
          <w:color w:val="009900"/>
        </w:rPr>
      </w:pPr>
      <w:r>
        <w:rPr>
          <w:b/>
          <w:bCs/>
          <w:color w:val="009900"/>
        </w:rPr>
        <w:t>Done</w:t>
      </w:r>
    </w:p>
    <w:p>
      <w:pPr>
        <w:pStyle w:val="Normal"/>
        <w:rPr/>
      </w:pPr>
      <w:r>
        <w:rPr/>
      </w:r>
    </w:p>
    <w:p>
      <w:pPr>
        <w:pStyle w:val="Normal"/>
        <w:outlineLvl w:val="0"/>
        <w:rPr>
          <w:b/>
          <w:bCs/>
        </w:rPr>
      </w:pPr>
      <w:r>
        <w:rPr>
          <w:b/>
          <w:bCs/>
        </w:rPr>
        <w:t>Comment:</w:t>
      </w:r>
    </w:p>
    <w:p>
      <w:pPr>
        <w:pStyle w:val="Normal"/>
        <w:rPr/>
      </w:pPr>
      <w:r>
        <w:rPr/>
        <w:t>P. 25, L. 6 – 13: I agree that bioirrigation may enhance SWI fluxes of dissolved species,</w:t>
      </w:r>
    </w:p>
    <w:p>
      <w:pPr>
        <w:pStyle w:val="Normal"/>
        <w:rPr/>
      </w:pPr>
      <w:r>
        <w:rPr/>
        <w:t>therefore I do not understand why this way of transport is technically ignored for all</w:t>
      </w:r>
    </w:p>
    <w:p>
      <w:pPr>
        <w:pStyle w:val="Normal"/>
        <w:rPr/>
      </w:pPr>
      <w:r>
        <w:rPr/>
        <w:t>water depths (fir=1)?</w:t>
      </w:r>
    </w:p>
    <w:p>
      <w:pPr>
        <w:pStyle w:val="Normal"/>
        <w:outlineLvl w:val="0"/>
        <w:rPr>
          <w:b/>
          <w:bCs/>
          <w:color w:val="800000"/>
        </w:rPr>
      </w:pPr>
      <w:r>
        <w:rPr>
          <w:b/>
          <w:bCs/>
        </w:rPr>
        <w:t>Response:</w:t>
      </w:r>
      <w:r>
        <w:rPr>
          <w:b/>
          <w:bCs/>
          <w:color w:val="800000"/>
        </w:rPr>
        <w:t xml:space="preserve">  </w:t>
      </w:r>
    </w:p>
    <w:p>
      <w:pPr>
        <w:pStyle w:val="Normal"/>
        <w:outlineLvl w:val="0"/>
        <w:rPr>
          <w:b/>
          <w:bCs/>
          <w:color w:val="FF0000"/>
        </w:rPr>
      </w:pPr>
      <w:r>
        <w:rPr>
          <w:b/>
          <w:bCs/>
          <w:color w:val="FF0000"/>
        </w:rPr>
        <w:t>TODO!</w:t>
      </w:r>
    </w:p>
    <w:p>
      <w:pPr>
        <w:pStyle w:val="Normal"/>
        <w:rPr/>
      </w:pPr>
      <w:r>
        <w:rPr/>
        <w:t>See comment to Reviewer #1:</w:t>
      </w:r>
    </w:p>
    <w:p>
      <w:pPr>
        <w:pStyle w:val="Normal"/>
        <w:rPr/>
      </w:pPr>
      <w:r>
        <w:rPr/>
        <w:t>The bioirrigation coefficient has been changed and is now represented by the empirical relationship with seafloor depth derived by Soetaert et al. (1996): fir = Min{1; 15.9 · z−0.43 }.</w:t>
      </w:r>
    </w:p>
    <w:p>
      <w:pPr>
        <w:pStyle w:val="Normal"/>
        <w:rPr/>
      </w:pPr>
      <w:r>
        <w:rPr>
          <w:b/>
          <w:bCs/>
          <w:color w:val="009933"/>
        </w:rPr>
        <w:t>TODO:</w:t>
      </w:r>
      <w:r>
        <w:rPr/>
        <w:t xml:space="preserve"> Add changed sentence here:</w:t>
      </w:r>
    </w:p>
    <w:p>
      <w:pPr>
        <w:pStyle w:val="Normal"/>
        <w:rPr>
          <w:color w:val="FF0000"/>
        </w:rPr>
      </w:pPr>
      <w:r>
        <w:rPr>
          <w:color w:val="FF0000"/>
        </w:rPr>
      </w:r>
    </w:p>
    <w:p>
      <w:pPr>
        <w:pStyle w:val="Normal"/>
        <w:outlineLvl w:val="0"/>
        <w:rPr>
          <w:b/>
          <w:bCs/>
        </w:rPr>
      </w:pPr>
      <w:r>
        <w:rPr>
          <w:b/>
          <w:bCs/>
        </w:rPr>
        <w:t>Comment:</w:t>
      </w:r>
    </w:p>
    <w:p>
      <w:pPr>
        <w:pStyle w:val="Normal"/>
        <w:rPr/>
      </w:pPr>
      <w:r>
        <w:rPr/>
        <w:t>P. 27, L. 28: PAWN is given without explanation.</w:t>
      </w:r>
    </w:p>
    <w:p>
      <w:pPr>
        <w:pStyle w:val="Normal"/>
        <w:outlineLvl w:val="0"/>
        <w:rPr>
          <w:b/>
          <w:bCs/>
          <w:color w:val="800000"/>
        </w:rPr>
      </w:pPr>
      <w:r>
        <w:rPr>
          <w:b/>
          <w:bCs/>
        </w:rPr>
        <w:t>Response:</w:t>
      </w:r>
      <w:r>
        <w:rPr>
          <w:b/>
          <w:bCs/>
          <w:color w:val="800000"/>
        </w:rPr>
        <w:t xml:space="preserve">  </w:t>
      </w:r>
    </w:p>
    <w:p>
      <w:pPr>
        <w:pStyle w:val="Normal"/>
        <w:rPr/>
      </w:pPr>
      <w:r>
        <w:rPr/>
        <w:t>As the name PAWN is derived from the authors names and not an acronym we do not think this information is of any value here.</w:t>
      </w:r>
    </w:p>
    <w:p>
      <w:pPr>
        <w:pStyle w:val="Normal"/>
        <w:outlineLvl w:val="0"/>
        <w:rPr>
          <w:b/>
          <w:bCs/>
          <w:color w:val="009900"/>
        </w:rPr>
      </w:pPr>
      <w:r>
        <w:rPr>
          <w:b/>
          <w:bCs/>
          <w:color w:val="009900"/>
        </w:rPr>
        <w:t>“</w:t>
      </w:r>
      <w:r>
        <w:rPr>
          <w:b/>
          <w:bCs/>
          <w:color w:val="009900"/>
        </w:rPr>
        <w:t>Done”</w:t>
      </w:r>
    </w:p>
    <w:p>
      <w:pPr>
        <w:pStyle w:val="Normal"/>
        <w:rPr>
          <w:b/>
          <w:bCs/>
          <w:color w:val="009900"/>
        </w:rPr>
      </w:pPr>
      <w:r>
        <w:rPr>
          <w:b/>
          <w:bCs/>
          <w:color w:val="009900"/>
        </w:rPr>
      </w:r>
    </w:p>
    <w:p>
      <w:pPr>
        <w:pStyle w:val="Normal"/>
        <w:outlineLvl w:val="0"/>
        <w:rPr>
          <w:b/>
          <w:bCs/>
        </w:rPr>
      </w:pPr>
      <w:r>
        <w:rPr>
          <w:b/>
          <w:bCs/>
        </w:rPr>
        <w:t>Comment:</w:t>
      </w:r>
    </w:p>
    <w:p>
      <w:pPr>
        <w:pStyle w:val="Normal"/>
        <w:outlineLvl w:val="0"/>
        <w:rPr/>
      </w:pPr>
      <w:r>
        <w:rPr/>
        <w:t>Fig. 7: Please add ticks and numbers to X-axis on H2S at 2213 and 4298m and NH4</w:t>
      </w:r>
    </w:p>
    <w:p>
      <w:pPr>
        <w:pStyle w:val="Normal"/>
        <w:rPr/>
      </w:pPr>
      <w:r>
        <w:rPr/>
        <w:t>at 108m. Some plates have very inconvenient ranges on horizontal axis, for example</w:t>
      </w:r>
    </w:p>
    <w:p>
      <w:pPr>
        <w:pStyle w:val="Normal"/>
        <w:rPr/>
      </w:pPr>
      <w:r>
        <w:rPr/>
        <w:t>H2S at 4298m.</w:t>
      </w:r>
    </w:p>
    <w:p>
      <w:pPr>
        <w:pStyle w:val="Normal"/>
        <w:outlineLvl w:val="0"/>
        <w:rPr>
          <w:b/>
          <w:bCs/>
          <w:color w:val="800000"/>
        </w:rPr>
      </w:pPr>
      <w:r>
        <w:rPr>
          <w:b/>
          <w:bCs/>
        </w:rPr>
        <w:t>Response:</w:t>
      </w:r>
      <w:r>
        <w:rPr>
          <w:b/>
          <w:bCs/>
          <w:color w:val="800000"/>
        </w:rPr>
        <w:t xml:space="preserve">  </w:t>
      </w:r>
    </w:p>
    <w:p>
      <w:pPr>
        <w:pStyle w:val="Normal"/>
        <w:outlineLvl w:val="0"/>
        <w:rPr>
          <w:b/>
          <w:bCs/>
          <w:color w:val="FF0000"/>
        </w:rPr>
      </w:pPr>
      <w:r>
        <w:rPr>
          <w:b/>
          <w:bCs/>
          <w:color w:val="FF0000"/>
        </w:rPr>
        <w:t>TODO!</w:t>
      </w:r>
    </w:p>
    <w:p>
      <w:pPr>
        <w:pStyle w:val="Normal"/>
        <w:rPr>
          <w:b/>
          <w:bCs/>
          <w:color w:val="FF0000"/>
        </w:rPr>
      </w:pPr>
      <w:r>
        <w:rPr>
          <w:b/>
          <w:bCs/>
          <w:color w:val="FF0000"/>
        </w:rPr>
      </w:r>
    </w:p>
    <w:p>
      <w:pPr>
        <w:pStyle w:val="Normal"/>
        <w:outlineLvl w:val="0"/>
        <w:rPr>
          <w:b/>
          <w:bCs/>
        </w:rPr>
      </w:pPr>
      <w:r>
        <w:rPr>
          <w:b/>
          <w:bCs/>
        </w:rPr>
        <w:t>Comment:</w:t>
      </w:r>
    </w:p>
    <w:p>
      <w:pPr>
        <w:pStyle w:val="Normal"/>
        <w:outlineLvl w:val="0"/>
        <w:rPr/>
      </w:pPr>
      <w:r>
        <w:rPr/>
        <w:t>Sec. 3.3.2: I do not understand the rational for comparing OMEN-SED results with</w:t>
      </w:r>
    </w:p>
    <w:p>
      <w:pPr>
        <w:pStyle w:val="Normal"/>
        <w:rPr/>
      </w:pPr>
      <w:r>
        <w:rPr/>
        <w:t xml:space="preserve">another model (Thullner et al. 2009). I would suggest comparing it to existing </w:t>
      </w:r>
      <w:commentRangeStart w:id="33"/>
      <w:r>
        <w:rPr/>
        <w:t>SWI flux</w:t>
      </w:r>
    </w:p>
    <w:p>
      <w:pPr>
        <w:pStyle w:val="Normal"/>
        <w:rPr/>
      </w:pPr>
      <w:r>
        <w:rPr/>
        <w:t xml:space="preserve">database mentioned </w:t>
      </w:r>
      <w:commentRangeEnd w:id="33"/>
      <w:r>
        <w:rPr/>
      </w:r>
      <w:r>
        <w:rPr/>
        <w:commentReference w:id="33"/>
      </w:r>
      <w:r>
        <w:rPr/>
        <w:t>before (Stolpovsky et al., 2015). Also, reporting global denitrifi-</w:t>
      </w:r>
    </w:p>
    <w:p>
      <w:pPr>
        <w:pStyle w:val="Normal"/>
        <w:rPr/>
      </w:pPr>
      <w:r>
        <w:rPr/>
        <w:t>cation rate modeled with OMEN-SED and its comparison with previous studies would</w:t>
      </w:r>
    </w:p>
    <w:p>
      <w:pPr>
        <w:pStyle w:val="Normal"/>
        <w:rPr/>
      </w:pPr>
      <w:r>
        <w:rPr/>
        <w:t>support the model.</w:t>
      </w:r>
    </w:p>
    <w:p>
      <w:pPr>
        <w:pStyle w:val="Normal"/>
        <w:outlineLvl w:val="0"/>
        <w:rPr>
          <w:b/>
          <w:bCs/>
          <w:color w:val="800000"/>
        </w:rPr>
      </w:pPr>
      <w:r>
        <w:rPr>
          <w:b/>
          <w:bCs/>
        </w:rPr>
        <w:t>Response:</w:t>
      </w:r>
      <w:r>
        <w:rPr>
          <w:b/>
          <w:bCs/>
          <w:color w:val="800000"/>
        </w:rPr>
        <w:t xml:space="preserve">  </w:t>
      </w:r>
    </w:p>
    <w:p>
      <w:pPr>
        <w:pStyle w:val="Normal"/>
        <w:rPr/>
      </w:pPr>
      <w:commentRangeStart w:id="34"/>
      <w:r>
        <w:rPr/>
        <w:t xml:space="preserve">We evaluate the performance of OMEN-SED by comparing model results with data (section 3.2), as well as the results of a fully-formulated, numerical RTM (section 3.3). The comparison of OMEN-SED with the results of the numerically solved RTM allows evaluating to which extend simplifying assumptions (e.g. constant porosity, non-overlapping redox zones etc) affect simulation results and, thus, quantitatively test the performance of the computationally efficient OMEN-SED approach against the computationally expensive numerical approach. </w:t>
      </w:r>
    </w:p>
    <w:p>
      <w:pPr>
        <w:pStyle w:val="Normal"/>
        <w:rPr/>
      </w:pPr>
      <w:r>
        <w:rPr/>
        <w:t xml:space="preserve">The ranges of simulated SWI-fluxes from the stand-alone OMEN-SED model are already compared to the Stolpovsky et al., (2015) database in Figure 6. </w:t>
      </w:r>
    </w:p>
    <w:p>
      <w:pPr>
        <w:pStyle w:val="Normal"/>
        <w:outlineLvl w:val="0"/>
        <w:rPr/>
      </w:pPr>
      <w:commentRangeEnd w:id="34"/>
      <w:r>
        <w:rPr/>
      </w:r>
      <w:r>
        <w:rPr/>
        <w:commentReference w:id="34"/>
      </w:r>
    </w:p>
    <w:p>
      <w:pPr>
        <w:pStyle w:val="Normal"/>
        <w:outlineLvl w:val="0"/>
        <w:rPr>
          <w:b/>
          <w:bCs/>
          <w:color w:val="FF0000"/>
        </w:rPr>
      </w:pPr>
      <w:r>
        <w:rPr>
          <w:b/>
          <w:bCs/>
          <w:color w:val="FF0000"/>
        </w:rPr>
      </w:r>
    </w:p>
    <w:p>
      <w:pPr>
        <w:pStyle w:val="Normal"/>
        <w:outlineLvl w:val="0"/>
        <w:rPr>
          <w:b/>
          <w:bCs/>
        </w:rPr>
      </w:pPr>
      <w:r>
        <w:rPr>
          <w:b/>
          <w:bCs/>
        </w:rPr>
        <w:t>Comment:</w:t>
      </w:r>
    </w:p>
    <w:p>
      <w:pPr>
        <w:pStyle w:val="Normal"/>
        <w:outlineLvl w:val="0"/>
        <w:rPr/>
      </w:pPr>
      <w:r>
        <w:rPr/>
        <w:t>P. 55, L. 24 – 25: Bold assumption, I suggest to avoid such formulations. The major</w:t>
      </w:r>
    </w:p>
    <w:p>
      <w:pPr>
        <w:pStyle w:val="Normal"/>
        <w:rPr/>
      </w:pPr>
      <w:r>
        <w:rPr/>
        <w:t>advantage of OMEN-SED is its tremendously low computation time which is so impor-</w:t>
      </w:r>
    </w:p>
    <w:p>
      <w:pPr>
        <w:pStyle w:val="Normal"/>
        <w:rPr/>
      </w:pPr>
      <w:r>
        <w:rPr/>
        <w:t>tant for ESMs. As always, only two options of the following three can be true the same</w:t>
      </w:r>
    </w:p>
    <w:p>
      <w:pPr>
        <w:pStyle w:val="Normal"/>
        <w:rPr/>
      </w:pPr>
      <w:r>
        <w:rPr/>
        <w:t>time: “quickly”, “cheaply (super-computer is not needed)” or “qualitatively”.</w:t>
      </w:r>
    </w:p>
    <w:p>
      <w:pPr>
        <w:pStyle w:val="Normal"/>
        <w:outlineLvl w:val="0"/>
        <w:rPr/>
      </w:pPr>
      <w:r>
        <w:rPr/>
      </w:r>
    </w:p>
    <w:p>
      <w:pPr>
        <w:pStyle w:val="Normal"/>
        <w:rPr/>
      </w:pPr>
      <w:r>
        <w:rPr/>
        <w:t>DOMINIK: He is talking about this statement:</w:t>
      </w:r>
    </w:p>
    <w:p>
      <w:pPr>
        <w:pStyle w:val="Normal"/>
        <w:rPr>
          <w:i/>
          <w:iCs/>
        </w:rPr>
      </w:pPr>
      <w:r>
        <w:rPr>
          <w:i/>
          <w:iCs/>
        </w:rPr>
        <w:t>“</w:t>
      </w:r>
      <w:r>
        <w:rPr>
          <w:i/>
          <w:iCs/>
        </w:rPr>
        <w:t>We have shown that the performance of OMEN-SED is similar to that of a fully formulated, multi-component numerical model. “</w:t>
      </w:r>
    </w:p>
    <w:p>
      <w:pPr>
        <w:pStyle w:val="Normal"/>
        <w:outlineLvl w:val="0"/>
        <w:rPr/>
      </w:pPr>
      <w:r>
        <w:rPr/>
      </w:r>
    </w:p>
    <w:p>
      <w:pPr>
        <w:pStyle w:val="Normal"/>
        <w:outlineLvl w:val="0"/>
        <w:rPr>
          <w:b/>
          <w:bCs/>
          <w:color w:val="800000"/>
        </w:rPr>
      </w:pPr>
      <w:r>
        <w:rPr>
          <w:b/>
          <w:bCs/>
        </w:rPr>
        <w:t>Response:</w:t>
      </w:r>
      <w:r>
        <w:rPr>
          <w:b/>
          <w:bCs/>
          <w:color w:val="800000"/>
        </w:rPr>
        <w:t xml:space="preserve">  </w:t>
      </w:r>
    </w:p>
    <w:p>
      <w:pPr>
        <w:pStyle w:val="Normal"/>
        <w:outlineLvl w:val="0"/>
        <w:rPr/>
      </w:pPr>
      <w:r>
        <w:rPr/>
        <w:t>This is not an assumption, but the conclusion from the model-data and model-model comparison at the system scale. To clarify this, the sentence as been changed to:</w:t>
      </w:r>
    </w:p>
    <w:p>
      <w:pPr>
        <w:pStyle w:val="Normal"/>
        <w:outlineLvl w:val="0"/>
        <w:rPr>
          <w:i/>
          <w:iCs/>
        </w:rPr>
      </w:pPr>
      <w:r>
        <w:rPr>
          <w:i/>
          <w:iCs/>
        </w:rPr>
        <w:t>“</w:t>
      </w:r>
      <w:r>
        <w:rPr>
          <w:i/>
          <w:iCs/>
        </w:rPr>
        <w:t xml:space="preserve">We have shown that the performance of OMEN-SED </w:t>
      </w:r>
      <w:r>
        <w:rPr>
          <w:b/>
          <w:bCs/>
          <w:i/>
          <w:iCs/>
        </w:rPr>
        <w:t>at the system scale</w:t>
      </w:r>
      <w:r>
        <w:rPr>
          <w:i/>
          <w:iCs/>
        </w:rPr>
        <w:t xml:space="preserve"> is similar to that of a fully formulated, multi-component numerical model.”</w:t>
      </w:r>
    </w:p>
    <w:p>
      <w:pPr>
        <w:pStyle w:val="Normal"/>
        <w:outlineLvl w:val="0"/>
        <w:rPr>
          <w:b/>
          <w:bCs/>
          <w:color w:val="FF0000"/>
        </w:rPr>
      </w:pPr>
      <w:r>
        <w:rPr>
          <w:b/>
          <w:bCs/>
          <w:color w:val="FF0000"/>
        </w:rPr>
      </w:r>
    </w:p>
    <w:p>
      <w:pPr>
        <w:pStyle w:val="Normal"/>
        <w:outlineLvl w:val="0"/>
        <w:rPr/>
      </w:pPr>
      <w:r>
        <w:rPr/>
      </w:r>
    </w:p>
    <w:p>
      <w:pPr>
        <w:pStyle w:val="Normal"/>
        <w:rPr>
          <w:i/>
          <w:iCs/>
        </w:rPr>
      </w:pPr>
      <w:r>
        <w:rPr>
          <w:i/>
          <w:iCs/>
        </w:rPr>
      </w:r>
    </w:p>
    <w:p>
      <w:pPr>
        <w:pStyle w:val="Normal"/>
        <w:pageBreakBefore/>
        <w:outlineLvl w:val="0"/>
        <w:rPr>
          <w:b/>
          <w:bCs/>
          <w:sz w:val="28"/>
          <w:szCs w:val="28"/>
        </w:rPr>
      </w:pPr>
      <w:r>
        <w:rPr>
          <w:b/>
          <w:bCs/>
          <w:sz w:val="28"/>
          <w:szCs w:val="28"/>
        </w:rPr>
        <w:t xml:space="preserve"> </w:t>
      </w:r>
      <w:r>
        <w:rPr>
          <w:b/>
          <w:bCs/>
          <w:sz w:val="28"/>
          <w:szCs w:val="28"/>
        </w:rPr>
        <w:t>Referee #3: K. Wallmann:</w:t>
      </w:r>
    </w:p>
    <w:p>
      <w:pPr>
        <w:pStyle w:val="Normal"/>
        <w:rPr/>
      </w:pPr>
      <w:r>
        <w:rPr/>
      </w:r>
    </w:p>
    <w:p>
      <w:pPr>
        <w:pStyle w:val="Normal"/>
        <w:rPr>
          <w:b/>
          <w:bCs/>
        </w:rPr>
      </w:pPr>
      <w:r>
        <w:rPr>
          <w:b/>
          <w:bCs/>
        </w:rPr>
        <w:t>1</w:t>
      </w:r>
      <w:r>
        <w:rPr>
          <w:b/>
          <w:bCs/>
          <w:vertAlign w:val="superscript"/>
        </w:rPr>
        <w:t>st</w:t>
      </w:r>
      <w:r>
        <w:rPr>
          <w:b/>
          <w:bCs/>
        </w:rPr>
        <w:t xml:space="preserve"> Comment:</w:t>
      </w:r>
    </w:p>
    <w:p>
      <w:pPr>
        <w:pStyle w:val="Normal"/>
        <w:outlineLvl w:val="0"/>
        <w:rPr/>
      </w:pPr>
      <w:r>
        <w:rPr/>
        <w:t>The model ignores sulfide precipitation and pyrite formation. Consequently, dis-</w:t>
      </w:r>
    </w:p>
    <w:p>
      <w:pPr>
        <w:pStyle w:val="Normal"/>
        <w:rPr/>
      </w:pPr>
      <w:r>
        <w:rPr/>
        <w:t>solved sulfide produced by sulfate reduction and AOM at depth diffuses upward to be</w:t>
      </w:r>
    </w:p>
    <w:p>
      <w:pPr>
        <w:pStyle w:val="Normal"/>
        <w:rPr/>
      </w:pPr>
      <w:r>
        <w:rPr/>
        <w:t>either oxidized by oxygen or released into ambient bottom waters. This is a very un-</w:t>
      </w:r>
    </w:p>
    <w:p>
      <w:pPr>
        <w:pStyle w:val="Normal"/>
        <w:rPr/>
      </w:pPr>
      <w:r>
        <w:rPr/>
        <w:t>realistic set-up. In most sediments dissolved sulfide is removed from the pore water</w:t>
      </w:r>
    </w:p>
    <w:p>
      <w:pPr>
        <w:pStyle w:val="Normal"/>
        <w:rPr/>
      </w:pPr>
      <w:r>
        <w:rPr/>
        <w:t>by pyrite precipitation while the remaining sulfide is oxidized with ferric iron, nitrate and</w:t>
      </w:r>
    </w:p>
    <w:p>
      <w:pPr>
        <w:pStyle w:val="Normal"/>
        <w:rPr/>
      </w:pPr>
      <w:r>
        <w:rPr/>
        <w:t>nitrite before it can reach the oxic surface layer or the ocean. Aerobic sulfide oxidation</w:t>
      </w:r>
    </w:p>
    <w:p>
      <w:pPr>
        <w:pStyle w:val="Normal"/>
        <w:rPr/>
      </w:pPr>
      <w:r>
        <w:rPr/>
        <w:t>is only important in highly reactive surface sediments where the diagenetic sequence</w:t>
      </w:r>
    </w:p>
    <w:p>
      <w:pPr>
        <w:pStyle w:val="Normal"/>
        <w:rPr/>
      </w:pPr>
      <w:r>
        <w:rPr/>
        <w:t>is not maintained but several electron acceptors are used simultaneously. The model</w:t>
      </w:r>
    </w:p>
    <w:p>
      <w:pPr>
        <w:pStyle w:val="Normal"/>
        <w:rPr/>
      </w:pPr>
      <w:r>
        <w:rPr/>
        <w:t>is based on the assumption that electron acceptors are used sequentially rather than</w:t>
      </w:r>
    </w:p>
    <w:p>
      <w:pPr>
        <w:pStyle w:val="Normal"/>
        <w:rPr/>
      </w:pPr>
      <w:r>
        <w:rPr/>
        <w:t>simultaneously. Hence, it cannot simulate situations where aerobic sulfide oxidation</w:t>
      </w:r>
    </w:p>
    <w:p>
      <w:pPr>
        <w:pStyle w:val="Normal"/>
        <w:rPr/>
      </w:pPr>
      <w:r>
        <w:rPr/>
        <w:t>is important but creates high rates of aerobic sulfide oxidation in geological settings</w:t>
      </w:r>
    </w:p>
    <w:p>
      <w:pPr>
        <w:pStyle w:val="Normal"/>
        <w:rPr/>
      </w:pPr>
      <w:r>
        <w:rPr/>
        <w:t>where this process does in fact not occur. The authors should try to fix this problem.</w:t>
      </w:r>
    </w:p>
    <w:p>
      <w:pPr>
        <w:pStyle w:val="Normal"/>
        <w:rPr/>
      </w:pPr>
      <w:commentRangeStart w:id="35"/>
      <w:r>
        <w:rPr/>
        <w:t>They could for example abandon the model parameter that defines the fraction of dis-</w:t>
      </w:r>
    </w:p>
    <w:p>
      <w:pPr>
        <w:pStyle w:val="Normal"/>
        <w:rPr/>
      </w:pPr>
      <w:r>
        <w:rPr/>
        <w:t>solved sulfide that escapes into bottom waters. In the modern ocean, sulfide leakage</w:t>
      </w:r>
    </w:p>
    <w:p>
      <w:pPr>
        <w:pStyle w:val="Normal"/>
        <w:rPr/>
      </w:pPr>
      <w:r>
        <w:rPr/>
        <w:t>from sediments occurs only in very rare situations and it does not make sense to sim-</w:t>
      </w:r>
    </w:p>
    <w:p>
      <w:pPr>
        <w:pStyle w:val="Normal"/>
        <w:rPr/>
      </w:pPr>
      <w:r>
        <w:rPr/>
        <w:t>ulate these anoxic sediments with a model that ignores iron cycling, pyrite formation</w:t>
      </w:r>
    </w:p>
    <w:p>
      <w:pPr>
        <w:pStyle w:val="Normal"/>
        <w:rPr/>
      </w:pPr>
      <w:r>
        <w:rPr/>
        <w:t>and sulfide precipitation. The authors could instead introduce a parameter that de-</w:t>
      </w:r>
    </w:p>
    <w:p>
      <w:pPr>
        <w:pStyle w:val="Normal"/>
        <w:rPr/>
      </w:pPr>
      <w:r>
        <w:rPr/>
        <w:t>fines the fraction of sulfide that is precipitated as pyrite and update the alkalinity model</w:t>
      </w:r>
    </w:p>
    <w:p>
      <w:pPr>
        <w:pStyle w:val="Normal"/>
        <w:rPr/>
      </w:pPr>
      <w:r>
        <w:rPr/>
        <w:t>accordingly.</w:t>
      </w:r>
      <w:commentRangeEnd w:id="35"/>
      <w:r>
        <w:rPr/>
      </w:r>
      <w:r>
        <w:rPr/>
        <w:commentReference w:id="35"/>
      </w:r>
    </w:p>
    <w:p>
      <w:pPr>
        <w:pStyle w:val="Normal"/>
        <w:rPr/>
      </w:pPr>
      <w:r>
        <w:rPr/>
      </w:r>
    </w:p>
    <w:p>
      <w:pPr>
        <w:pStyle w:val="Normal"/>
        <w:outlineLvl w:val="0"/>
        <w:rPr>
          <w:b/>
          <w:bCs/>
          <w:color w:val="800000"/>
        </w:rPr>
      </w:pPr>
      <w:r>
        <w:rPr>
          <w:b/>
          <w:bCs/>
        </w:rPr>
        <w:t>Response:</w:t>
      </w:r>
      <w:r>
        <w:rPr>
          <w:b/>
          <w:bCs/>
          <w:color w:val="800000"/>
        </w:rPr>
        <w:t xml:space="preserve">  See also comment of reviewer 1</w:t>
      </w:r>
    </w:p>
    <w:p>
      <w:pPr>
        <w:pStyle w:val="Normal"/>
        <w:rPr>
          <w:color w:val="FF0000"/>
        </w:rPr>
      </w:pPr>
      <w:r>
        <w:rPr>
          <w:b/>
          <w:bCs/>
          <w:color w:val="FF0000"/>
        </w:rPr>
        <w:t xml:space="preserve">??? </w:t>
      </w:r>
      <w:r>
        <w:rPr/>
        <w:t xml:space="preserve">So should I assume that </w:t>
      </w:r>
      <w:commentRangeStart w:id="36"/>
      <w:r>
        <w:rPr/>
        <w:t>under oxic conditions all H2S gets oxidized</w:t>
      </w:r>
      <w:commentRangeEnd w:id="36"/>
      <w:r>
        <w:rPr/>
      </w:r>
      <w:r>
        <w:rPr/>
        <w:commentReference w:id="36"/>
      </w:r>
      <w:r>
        <w:rPr/>
        <w:t xml:space="preserve">? But still with O2 and not with </w:t>
      </w:r>
      <w:commentRangeStart w:id="37"/>
      <w:r>
        <w:rPr/>
        <w:t>nitrate</w:t>
      </w:r>
      <w:commentRangeEnd w:id="37"/>
      <w:r>
        <w:rPr/>
      </w:r>
      <w:r>
        <w:rPr/>
        <w:commentReference w:id="37"/>
      </w:r>
      <w:r>
        <w:rPr/>
        <w:t xml:space="preserve">? But we could leave </w:t>
      </w:r>
      <w:r>
        <w:rPr>
          <w:rFonts w:ascii="SBL BibLit;SBL Greek;Athena;EB" w:hAnsi="SBL BibLit;SBL Greek;Athena;EB"/>
          <w:color w:val="FF0000"/>
        </w:rPr>
        <w:t>γ</w:t>
      </w:r>
      <w:r>
        <w:rPr>
          <w:color w:val="FF0000"/>
          <w:vertAlign w:val="subscript"/>
        </w:rPr>
        <w:t>H2S</w:t>
      </w:r>
      <w:r>
        <w:rPr>
          <w:color w:val="FF0000"/>
        </w:rPr>
        <w:t xml:space="preserve"> </w:t>
      </w:r>
      <w:r>
        <w:rPr/>
        <w:t xml:space="preserve">in for anoxic environments and introduce </w:t>
      </w:r>
      <w:r>
        <w:rPr>
          <w:color w:val="FF0000"/>
        </w:rPr>
        <w:t>a new parameter that defines the fraction of sulfide that is precipitated as pyrite (you wanted that anyway ;) ).</w:t>
      </w:r>
    </w:p>
    <w:p>
      <w:pPr>
        <w:pStyle w:val="Normal"/>
        <w:rPr/>
      </w:pPr>
      <w:r>
        <w:rPr/>
      </w:r>
    </w:p>
    <w:p>
      <w:pPr>
        <w:pStyle w:val="Normal"/>
        <w:outlineLvl w:val="0"/>
        <w:rPr>
          <w:b/>
          <w:bCs/>
          <w:color w:val="FF0000"/>
        </w:rPr>
      </w:pPr>
      <w:r>
        <w:rPr>
          <w:b/>
          <w:bCs/>
          <w:color w:val="FF0000"/>
        </w:rPr>
        <w:t>What to do???</w:t>
      </w:r>
    </w:p>
    <w:p>
      <w:pPr>
        <w:pStyle w:val="Normal"/>
        <w:outlineLvl w:val="0"/>
        <w:rPr>
          <w:b/>
          <w:bCs/>
          <w:color w:val="FF0000"/>
        </w:rPr>
      </w:pPr>
      <w:commentRangeStart w:id="38"/>
      <w:r>
        <w:rPr>
          <w:b/>
          <w:bCs/>
          <w:color w:val="FF0000"/>
        </w:rPr>
        <w:t>How to update the alkalinity model</w:t>
      </w:r>
      <w:commentRangeEnd w:id="38"/>
      <w:r>
        <w:rPr>
          <w:b/>
          <w:bCs/>
          <w:color w:val="FF0000"/>
        </w:rPr>
      </w:r>
      <w:r>
        <w:rPr>
          <w:b/>
          <w:bCs/>
          <w:color w:val="FF0000"/>
        </w:rPr>
        <w:commentReference w:id="38"/>
      </w:r>
      <w:r>
        <w:rPr>
          <w:b/>
          <w:bCs/>
          <w:color w:val="FF0000"/>
        </w:rPr>
        <w:t>?</w:t>
      </w:r>
    </w:p>
    <w:p>
      <w:pPr>
        <w:pStyle w:val="Normal"/>
        <w:rPr/>
      </w:pPr>
      <w:r>
        <w:rPr/>
      </w:r>
    </w:p>
    <w:p>
      <w:pPr>
        <w:pStyle w:val="Normal"/>
        <w:outlineLvl w:val="0"/>
        <w:rPr>
          <w:color w:val="000000"/>
        </w:rPr>
      </w:pPr>
      <w:r>
        <w:rPr>
          <w:color w:val="FF0000"/>
        </w:rPr>
        <w:t xml:space="preserve">Sandra: </w:t>
      </w:r>
      <w:r>
        <w:rPr>
          <w:color w:val="000000"/>
        </w:rPr>
        <w:t>Yes, I told you so. This will also be a bit of an issue for the OAE simulations!</w:t>
      </w:r>
    </w:p>
    <w:p>
      <w:pPr>
        <w:pStyle w:val="Normal"/>
        <w:rPr>
          <w:color w:val="FF0000"/>
        </w:rPr>
      </w:pPr>
      <w:r>
        <w:rPr>
          <w:color w:val="FF0000"/>
        </w:rPr>
      </w:r>
    </w:p>
    <w:p>
      <w:pPr>
        <w:pStyle w:val="Normal"/>
        <w:outlineLvl w:val="0"/>
        <w:rPr>
          <w:color w:val="FF0000"/>
        </w:rPr>
      </w:pPr>
      <w:r>
        <w:rPr>
          <w:color w:val="FF0000"/>
        </w:rPr>
      </w:r>
    </w:p>
    <w:p>
      <w:pPr>
        <w:pStyle w:val="Normal"/>
        <w:rPr>
          <w:b/>
          <w:bCs/>
        </w:rPr>
      </w:pPr>
      <w:r>
        <w:rPr>
          <w:b/>
          <w:bCs/>
        </w:rPr>
        <w:t>2</w:t>
      </w:r>
      <w:r>
        <w:rPr>
          <w:b/>
          <w:bCs/>
          <w:vertAlign w:val="superscript"/>
        </w:rPr>
        <w:t>nd</w:t>
      </w:r>
      <w:r>
        <w:rPr>
          <w:b/>
          <w:bCs/>
        </w:rPr>
        <w:t xml:space="preserve"> Comment:</w:t>
      </w:r>
    </w:p>
    <w:p>
      <w:pPr>
        <w:pStyle w:val="Normal"/>
        <w:outlineLvl w:val="0"/>
        <w:rPr/>
      </w:pPr>
      <w:r>
        <w:rPr/>
        <w:t>The authors use an empirical equation by Middleburg et al. (1997) to define burial</w:t>
      </w:r>
    </w:p>
    <w:p>
      <w:pPr>
        <w:pStyle w:val="Normal"/>
        <w:rPr/>
      </w:pPr>
      <w:r>
        <w:rPr/>
        <w:t>velocity (w) as function of water depth (Eq. 46). Unfortunately, w is seriously overes-</w:t>
      </w:r>
    </w:p>
    <w:p>
      <w:pPr>
        <w:pStyle w:val="Normal"/>
        <w:rPr/>
      </w:pPr>
      <w:r>
        <w:rPr/>
        <w:t>timates by this equation. As an example, w at 1000 m water depth results as 160 cm</w:t>
      </w:r>
    </w:p>
    <w:p>
      <w:pPr>
        <w:pStyle w:val="Normal"/>
        <w:rPr/>
      </w:pPr>
      <w:r>
        <w:rPr/>
        <w:t>kyr-1 applying Eq. 46 whereas the available data indicate global mean rates in the or-</w:t>
      </w:r>
    </w:p>
    <w:p>
      <w:pPr>
        <w:pStyle w:val="Normal"/>
        <w:rPr/>
      </w:pPr>
      <w:r>
        <w:rPr/>
        <w:t>der of 10 – 20 cm kyr-1 for this water depth (Burwicz et al., 2011). The extremely high</w:t>
      </w:r>
    </w:p>
    <w:p>
      <w:pPr>
        <w:pStyle w:val="Normal"/>
        <w:rPr/>
      </w:pPr>
      <w:r>
        <w:rPr/>
        <w:t>burial velocities derived from Eq. 46 compromise the TOC concentration and other</w:t>
      </w:r>
    </w:p>
    <w:p>
      <w:pPr>
        <w:pStyle w:val="Normal"/>
        <w:rPr/>
      </w:pPr>
      <w:r>
        <w:rPr/>
        <w:t>model results especially when the model is applied at global scale.</w:t>
      </w:r>
    </w:p>
    <w:p>
      <w:pPr>
        <w:pStyle w:val="Normal"/>
        <w:rPr/>
      </w:pPr>
      <w:r>
        <w:rPr/>
      </w:r>
    </w:p>
    <w:p>
      <w:pPr>
        <w:pStyle w:val="Normal"/>
        <w:outlineLvl w:val="0"/>
        <w:rPr>
          <w:b/>
          <w:bCs/>
          <w:color w:val="800000"/>
        </w:rPr>
      </w:pPr>
      <w:r>
        <w:rPr>
          <w:b/>
          <w:bCs/>
        </w:rPr>
        <w:t>Response:</w:t>
      </w:r>
      <w:r>
        <w:rPr>
          <w:b/>
          <w:bCs/>
          <w:color w:val="800000"/>
        </w:rPr>
        <w:t xml:space="preserve"> </w:t>
      </w:r>
    </w:p>
    <w:p>
      <w:pPr>
        <w:pStyle w:val="Normal"/>
        <w:rPr/>
      </w:pPr>
      <w:r>
        <w:rPr/>
        <w:t xml:space="preserve">The Middelburg et al. (1997) equation is just used in the stand-alone OMEN-SED version. When coupled to cGENIE we use the burial velocity of the ESM. In addition, the Burwicz et al. (2011) parameterisation is already added as an option in OMEN-SED (see pg. 24). We made it the default version for the stand-alone model. The sentence as been changed to: </w:t>
      </w:r>
    </w:p>
    <w:p>
      <w:pPr>
        <w:pStyle w:val="Normal"/>
        <w:rPr/>
      </w:pPr>
      <w:r>
        <w:rPr>
          <w:b/>
          <w:bCs/>
          <w:color w:val="800000"/>
        </w:rPr>
        <w:t xml:space="preserve">TODO: </w:t>
      </w:r>
      <w:r>
        <w:rPr/>
        <w:t>Add the changed sentence:</w:t>
      </w:r>
    </w:p>
    <w:p>
      <w:pPr>
        <w:pStyle w:val="Normal"/>
        <w:rPr/>
      </w:pPr>
      <w:r>
        <w:rPr/>
      </w:r>
    </w:p>
    <w:p>
      <w:pPr>
        <w:pStyle w:val="Normal"/>
        <w:rPr/>
      </w:pPr>
      <w:r>
        <w:rPr/>
      </w:r>
    </w:p>
    <w:p>
      <w:pPr>
        <w:pStyle w:val="Normal"/>
        <w:rPr>
          <w:b/>
          <w:bCs/>
        </w:rPr>
      </w:pPr>
      <w:r>
        <w:rPr>
          <w:b/>
          <w:bCs/>
        </w:rPr>
        <w:t>3</w:t>
      </w:r>
      <w:r>
        <w:rPr>
          <w:b/>
          <w:bCs/>
          <w:vertAlign w:val="superscript"/>
        </w:rPr>
        <w:t>rd</w:t>
      </w:r>
      <w:r>
        <w:rPr>
          <w:b/>
          <w:bCs/>
        </w:rPr>
        <w:t xml:space="preserve"> Comment:</w:t>
      </w:r>
    </w:p>
    <w:p>
      <w:pPr>
        <w:pStyle w:val="Normal"/>
        <w:rPr/>
      </w:pPr>
      <w:r>
        <w:rPr>
          <w:b/>
          <w:bCs/>
        </w:rPr>
        <w:t>Comment 3.1:</w:t>
      </w:r>
      <w:r>
        <w:rPr/>
        <w:t xml:space="preserve"> OMEN-SED is able to reproduce the strong down-core decrease in organic matter</w:t>
      </w:r>
    </w:p>
    <w:p>
      <w:pPr>
        <w:pStyle w:val="Normal"/>
        <w:rPr/>
      </w:pPr>
      <w:r>
        <w:rPr/>
        <w:t>reactivity observed in marine sediments by using two or more organic matter frac-</w:t>
      </w:r>
    </w:p>
    <w:p>
      <w:pPr>
        <w:pStyle w:val="Normal"/>
        <w:rPr/>
      </w:pPr>
      <w:r>
        <w:rPr/>
        <w:t>tions with widely different reactivity. This strength is nicely demonstrated in section 3.3</w:t>
      </w:r>
    </w:p>
    <w:p>
      <w:pPr>
        <w:pStyle w:val="Normal"/>
        <w:rPr/>
      </w:pPr>
      <w:r>
        <w:rPr/>
        <w:t>where the authors are able to show that typical pore water profiles are reproduced by</w:t>
      </w:r>
    </w:p>
    <w:p>
      <w:pPr>
        <w:pStyle w:val="Normal"/>
        <w:rPr/>
      </w:pPr>
      <w:r>
        <w:rPr/>
        <w:t>the model applying kinetic constants (k1, k2) that span several orders of magnitude</w:t>
      </w:r>
    </w:p>
    <w:p>
      <w:pPr>
        <w:pStyle w:val="Normal"/>
        <w:rPr/>
      </w:pPr>
      <w:r>
        <w:rPr/>
        <w:t>(Tab. 13). Subsequently, the authors try to reproduce the TOC distribution at the deep-</w:t>
      </w:r>
    </w:p>
    <w:p>
      <w:pPr>
        <w:pStyle w:val="Normal"/>
        <w:rPr/>
      </w:pPr>
      <w:r>
        <w:rPr/>
        <w:t>sea floor by coupling OMEN-SED to an earth system model. I think that TOC in surface</w:t>
      </w:r>
    </w:p>
    <w:p>
      <w:pPr>
        <w:pStyle w:val="Normal"/>
        <w:rPr/>
      </w:pPr>
      <w:r>
        <w:rPr/>
        <w:t>sediments is not a good parameter to validate the model because almost the entire or-</w:t>
      </w:r>
    </w:p>
    <w:p>
      <w:pPr>
        <w:pStyle w:val="Normal"/>
        <w:rPr/>
      </w:pPr>
      <w:r>
        <w:rPr/>
        <w:t>ganic matter raining to the deep-sea floor is degraded in the surface sediment rather</w:t>
      </w:r>
    </w:p>
    <w:p>
      <w:pPr>
        <w:pStyle w:val="Normal"/>
        <w:rPr/>
      </w:pPr>
      <w:r>
        <w:rPr/>
        <w:t>than preserved as sedimentary TOC. TOC concentrations in surface sediments at the</w:t>
      </w:r>
    </w:p>
    <w:p>
      <w:pPr>
        <w:pStyle w:val="Normal"/>
        <w:rPr/>
      </w:pPr>
      <w:r>
        <w:rPr/>
        <w:t>deep-sea floor are governed by TOC rain rates, mass accumulation rates (burial veloc-</w:t>
      </w:r>
    </w:p>
    <w:p>
      <w:pPr>
        <w:pStyle w:val="Normal"/>
        <w:rPr/>
      </w:pPr>
      <w:r>
        <w:rPr/>
        <w:t>ity), adsorption of organic matter on mineral surfaces, and the kinetic properties of the</w:t>
      </w:r>
    </w:p>
    <w:p>
      <w:pPr>
        <w:pStyle w:val="Normal"/>
        <w:rPr/>
      </w:pPr>
      <w:r>
        <w:rPr/>
        <w:t>very small refractory fraction that survives degradation (about 1 % of the total rain rate).</w:t>
      </w:r>
    </w:p>
    <w:p>
      <w:pPr>
        <w:pStyle w:val="Normal"/>
        <w:rPr/>
      </w:pPr>
      <w:r>
        <w:rPr/>
        <w:t>The strength of OMEN-SED to degrade the reactive fractions in a meaningful way does</w:t>
      </w:r>
    </w:p>
    <w:p>
      <w:pPr>
        <w:pStyle w:val="Normal"/>
        <w:rPr/>
      </w:pPr>
      <w:r>
        <w:rPr/>
        <w:t xml:space="preserve">not play out in this application. </w:t>
      </w:r>
    </w:p>
    <w:p>
      <w:pPr>
        <w:pStyle w:val="Normal"/>
        <w:rPr/>
      </w:pPr>
      <w:r>
        <w:rPr/>
      </w:r>
    </w:p>
    <w:p>
      <w:pPr>
        <w:pStyle w:val="Normal"/>
        <w:outlineLvl w:val="0"/>
        <w:rPr>
          <w:b/>
          <w:bCs/>
          <w:color w:val="FF0000"/>
        </w:rPr>
      </w:pPr>
      <w:r>
        <w:rPr>
          <w:b/>
          <w:bCs/>
        </w:rPr>
        <w:t>Response:</w:t>
      </w:r>
      <w:r>
        <w:rPr>
          <w:b/>
          <w:bCs/>
          <w:color w:val="800000"/>
        </w:rPr>
        <w:t xml:space="preserve">  </w:t>
      </w:r>
      <w:r>
        <w:rPr>
          <w:b/>
          <w:bCs/>
          <w:color w:val="FF0000"/>
        </w:rPr>
        <w:t xml:space="preserve">??? </w:t>
      </w:r>
    </w:p>
    <w:p>
      <w:pPr>
        <w:pStyle w:val="Normal"/>
        <w:rPr/>
      </w:pPr>
      <w:r>
        <w:rPr/>
        <w:t xml:space="preserve">We agree with the statement that TOC is not necessarily a good way to validate the coupled model and we would also favor fluxes or rates. However, we are not convinced that they give much better results if the database is limited. TOC in surface sediments was the data available on a global scale and also other ESM studies compare their results to it (e.g. HAMOCC, Palastanga et al. (2011)). As mentioned earlier, we will put in some more effort in a follow-up study where we compare calculated SWI-fluxes with observations. </w:t>
      </w:r>
    </w:p>
    <w:p>
      <w:pPr>
        <w:pStyle w:val="Normal"/>
        <w:rPr/>
      </w:pPr>
      <w:r>
        <w:rPr/>
        <w:t xml:space="preserve">In addition, as stated in the manuscript (page 45): </w:t>
      </w:r>
    </w:p>
    <w:p>
      <w:pPr>
        <w:pStyle w:val="Normal"/>
        <w:rPr/>
      </w:pPr>
      <w:r>
        <w:rPr/>
        <w:t xml:space="preserve">“ </w:t>
      </w:r>
      <w:r>
        <w:rPr>
          <w:i/>
        </w:rPr>
        <w:t>Our objective is not to perform and discuss a detailed calibration of the coupled models as this is beyond the scope of this sediment model development paper. Rather we want to showcase the feasibility of the model coupling, illustrate the range of results and thus information that can be generated with OMEN-SED and verify that model results capture the main observed global benthic biogeochemical features</w:t>
      </w:r>
      <w:r>
        <w:rPr/>
        <w:t>.”</w:t>
      </w:r>
    </w:p>
    <w:p>
      <w:pPr>
        <w:pStyle w:val="Normal"/>
        <w:rPr/>
      </w:pPr>
      <w:r>
        <w:rPr/>
      </w:r>
    </w:p>
    <w:p>
      <w:pPr>
        <w:pStyle w:val="Normal"/>
        <w:rPr>
          <w:color w:val="FF0000"/>
        </w:rPr>
      </w:pPr>
      <w:r>
        <w:rPr>
          <w:color w:val="FF0000"/>
        </w:rPr>
        <w:commentReference w:id="39"/>
      </w:r>
      <w:r>
        <w:rPr>
          <w:color w:val="FF0000"/>
        </w:rPr>
        <w:t>Something about: This was the data available also other ESM studies compare their results to it (e.g. HAMOCC, Palastanga et al. (2011)).</w:t>
      </w:r>
    </w:p>
    <w:p>
      <w:pPr>
        <w:pStyle w:val="Normal"/>
        <w:rPr/>
      </w:pPr>
      <w:r>
        <w:rPr/>
      </w:r>
    </w:p>
    <w:p>
      <w:pPr>
        <w:pStyle w:val="Normal"/>
        <w:rPr/>
      </w:pPr>
      <w:r>
        <w:rPr/>
      </w:r>
    </w:p>
    <w:p>
      <w:pPr>
        <w:pStyle w:val="Normal"/>
        <w:rPr/>
      </w:pPr>
      <w:r>
        <w:rPr>
          <w:b/>
          <w:bCs/>
        </w:rPr>
        <w:t xml:space="preserve">Comment 3.2: </w:t>
      </w:r>
      <w:r>
        <w:rPr/>
        <w:t xml:space="preserve">Moreover, the model results are unrealistic. The best fit to the TOC data is apparently obtained assuming that the organic matter flux to the seabed is composed of two TOC fractions with very low reactivity in the order of 0.001 – 0.01 yr-1 (Fig. 12). This result is not consistent with the case study presented in section 3.3 that yields much higher k values (Tab. 13). </w:t>
      </w:r>
    </w:p>
    <w:p>
      <w:pPr>
        <w:pStyle w:val="Normal"/>
        <w:rPr/>
      </w:pPr>
      <w:r>
        <w:rPr/>
      </w:r>
    </w:p>
    <w:p>
      <w:pPr>
        <w:pStyle w:val="Normal"/>
        <w:outlineLvl w:val="0"/>
        <w:rPr>
          <w:b/>
          <w:bCs/>
          <w:color w:val="FF0000"/>
        </w:rPr>
      </w:pPr>
      <w:r>
        <w:rPr>
          <w:b/>
          <w:bCs/>
        </w:rPr>
        <w:t>Response:</w:t>
      </w:r>
      <w:r>
        <w:rPr>
          <w:b/>
          <w:bCs/>
          <w:color w:val="800000"/>
        </w:rPr>
        <w:t xml:space="preserve">  </w:t>
      </w:r>
      <w:r>
        <w:rPr>
          <w:b/>
          <w:bCs/>
          <w:color w:val="FF0000"/>
        </w:rPr>
        <w:t>???</w:t>
      </w:r>
    </w:p>
    <w:p>
      <w:pPr>
        <w:pStyle w:val="Normal"/>
        <w:rPr/>
      </w:pPr>
      <w:r>
        <w:rPr/>
        <w:t xml:space="preserve">The low reactivities obtained for the global application (e.g. Fig. 12) agree with published results (see Arndt et al., (2013)), as well as with the results obtained with HAMOCC using a 1G-model (they found kox=0.005 yr-1 &amp; kanox=0.002 yr-1 for deep sea sediments, Palastanga et al. (2011)). In addition, our simulated oxygen penetration depths compare well with observations (see Fig. 16). Especially deep sea sites in the gyres are characterised by very low POC input and degradation rates which causes O2 to diffuse down to the basement of the sediments (Fischer et al., 2009; D'Hondt et al., 2015). </w:t>
      </w:r>
    </w:p>
    <w:p>
      <w:pPr>
        <w:pStyle w:val="Normal"/>
        <w:rPr/>
      </w:pPr>
      <w:r>
        <w:rPr/>
        <w:t>The sites used for the stand-alone case study in section 3.3 where not really deep sea sites (</w:t>
      </w:r>
      <w:commentRangeStart w:id="40"/>
      <w:r>
        <w:rPr/>
        <w:t>complete data sets from deep sea sites within gyres are difficult to obtain</w:t>
      </w:r>
      <w:commentRangeEnd w:id="40"/>
      <w:r>
        <w:rPr/>
      </w:r>
      <w:r>
        <w:rPr/>
        <w:commentReference w:id="40"/>
      </w:r>
      <w:r>
        <w:rPr/>
        <w:t xml:space="preserve">). </w:t>
      </w:r>
    </w:p>
    <w:p>
      <w:pPr>
        <w:pStyle w:val="Normal"/>
        <w:rPr/>
      </w:pPr>
      <w:r>
        <w:rPr/>
      </w:r>
    </w:p>
    <w:p>
      <w:pPr>
        <w:pStyle w:val="Normal"/>
        <w:rPr/>
      </w:pPr>
      <w:r>
        <w:rPr>
          <w:b/>
          <w:bCs/>
        </w:rPr>
        <w:t xml:space="preserve">Comment 3.2: </w:t>
      </w:r>
      <w:r>
        <w:rPr/>
        <w:t>Moreover, we have shown previously that this very low reactivity is not consistent with the benthic fluxes of oxygen and nitrate that have been measured at the seabed (Stolpovsky et al., 2015). The error may be caused by the too high burial velocities applied in OMEN-SED (Eq. 46) and/or may be related to the rain rate and reactivity of organic matter calculated in GENIE.</w:t>
      </w:r>
    </w:p>
    <w:p>
      <w:pPr>
        <w:pStyle w:val="Normal"/>
        <w:rPr/>
      </w:pPr>
      <w:r>
        <w:rPr/>
      </w:r>
    </w:p>
    <w:p>
      <w:pPr>
        <w:pStyle w:val="Normal"/>
        <w:rPr>
          <w:b/>
          <w:bCs/>
          <w:color w:val="FF0000"/>
        </w:rPr>
      </w:pPr>
      <w:r>
        <w:rPr>
          <w:b/>
          <w:bCs/>
        </w:rPr>
        <w:t>Response:</w:t>
      </w:r>
      <w:r>
        <w:rPr>
          <w:b/>
          <w:bCs/>
          <w:color w:val="800000"/>
        </w:rPr>
        <w:t xml:space="preserve">  </w:t>
      </w:r>
      <w:r>
        <w:rPr>
          <w:b/>
          <w:bCs/>
          <w:color w:val="FF0000"/>
        </w:rPr>
        <w:t xml:space="preserve">??? </w:t>
      </w:r>
    </w:p>
    <w:p>
      <w:pPr>
        <w:pStyle w:val="Normal"/>
        <w:rPr/>
      </w:pPr>
      <w:r>
        <w:rPr>
          <w:color w:val="000000"/>
        </w:rPr>
        <w:t>T</w:t>
      </w:r>
      <w:r>
        <w:rPr/>
        <w:t xml:space="preserve">he Stolpovsky et al. (2015) database is a very valuable source of information and we will compare our calculated fluxes using the coupled model with it in the follow-up study. The ranges of simulated SWI-fluxes from the stand-alone OMEN-SED model are already compared to the database in Figure 6. However, we would also argue that the Stolpovsky et al. (2015) database does not contain a representative amount of very deep ocean sites (e.g. within ocean gyres) characterised by very low SWI-fluxes (see e.g. Fischer et al., 2009; D'Hondt et al., 2015).  D'Hondt el al. (2009) for instance found that the net rate of diagenetic degradation in the South Pacific Gyre is 1 to 3 orders of magnitude lower than at previously explored sites and they suggest that almost 50% of the worlds ocean may be characterised by these rates. In a more recent study </w:t>
      </w:r>
      <w:r>
        <w:rPr>
          <w:color w:val="222222"/>
          <w:shd w:fill="FFFFFF" w:val="clear"/>
        </w:rPr>
        <w:t>D'Hondt et al. (2015) suggest: “...</w:t>
      </w:r>
      <w:r>
        <w:rPr/>
        <w:t>that oxygen and aerobic communities may occur throughout the entire sediment sequence in 15–44% of the Pacific and 9–37% of the global sea floor."</w:t>
      </w:r>
    </w:p>
    <w:p>
      <w:pPr>
        <w:pStyle w:val="Normal"/>
        <w:rPr/>
      </w:pPr>
      <w:r>
        <w:rPr/>
      </w:r>
    </w:p>
    <w:p>
      <w:pPr>
        <w:pStyle w:val="Normal"/>
        <w:rPr/>
      </w:pPr>
      <w:r>
        <w:rPr/>
      </w:r>
    </w:p>
    <w:p>
      <w:pPr>
        <w:pStyle w:val="Normal"/>
        <w:rPr/>
      </w:pPr>
      <w:r>
        <w:rPr>
          <w:b/>
          <w:bCs/>
        </w:rPr>
        <w:t>Comment 3.3:</w:t>
      </w:r>
      <w:r>
        <w:rPr/>
        <w:t xml:space="preserve"> I would encourage the authors to delete the entire section 4 of the paper because it</w:t>
      </w:r>
    </w:p>
    <w:p>
      <w:pPr>
        <w:pStyle w:val="Normal"/>
        <w:rPr/>
      </w:pPr>
      <w:r>
        <w:rPr/>
        <w:t>does not add useful information but presents rather misleading results. They should</w:t>
      </w:r>
      <w:r>
        <w:rPr>
          <w:b/>
          <w:bCs/>
        </w:rPr>
        <w:t xml:space="preserve"> </w:t>
      </w:r>
      <w:r>
        <w:rPr/>
        <w:t>aim to present other more useful applications of their highly innovative analytical model in follow-up publications.</w:t>
      </w:r>
    </w:p>
    <w:p>
      <w:pPr>
        <w:pStyle w:val="Normal"/>
        <w:rPr>
          <w:b/>
          <w:bCs/>
        </w:rPr>
      </w:pPr>
      <w:r>
        <w:rPr>
          <w:b/>
          <w:bCs/>
        </w:rPr>
      </w:r>
    </w:p>
    <w:p>
      <w:pPr>
        <w:pStyle w:val="Normal"/>
        <w:outlineLvl w:val="0"/>
        <w:rPr>
          <w:b/>
          <w:bCs/>
          <w:color w:val="800000"/>
        </w:rPr>
      </w:pPr>
      <w:r>
        <w:rPr>
          <w:b/>
          <w:bCs/>
        </w:rPr>
        <w:t>Response:</w:t>
      </w:r>
      <w:r>
        <w:rPr>
          <w:b/>
          <w:bCs/>
          <w:color w:val="800000"/>
        </w:rPr>
        <w:t xml:space="preserve"> </w:t>
      </w:r>
    </w:p>
    <w:p>
      <w:pPr>
        <w:pStyle w:val="Normal"/>
        <w:rPr/>
      </w:pPr>
      <w:r>
        <w:rPr/>
        <w:t>We repeat here parts of a response to a comment of reviewer #1:</w:t>
      </w:r>
    </w:p>
    <w:p>
      <w:pPr>
        <w:pStyle w:val="Normal"/>
        <w:rPr/>
      </w:pPr>
      <w:r>
        <w:rPr/>
        <w:t xml:space="preserve">We think that demonstrating how OMEN-SED can be coupled to an ESM and illustrating the type of output/information generated by OMEN-SED within such a coupling is a central aspect of the model description paper. </w:t>
      </w:r>
      <w:commentRangeStart w:id="41"/>
      <w:r>
        <w:rPr/>
        <w:t xml:space="preserve">However, we are fine with trimming down this section (as in the re-submitted version). </w:t>
      </w:r>
      <w:commentRangeEnd w:id="41"/>
      <w:r>
        <w:rPr/>
      </w:r>
      <w:r>
        <w:rPr/>
        <w:commentReference w:id="41"/>
      </w:r>
      <w:r>
        <w:rPr/>
        <w:t>We will discuss an improved model-data analysis (also using observations of SWI-fluxes) in a follow-up publication.</w:t>
      </w:r>
    </w:p>
    <w:p>
      <w:pPr>
        <w:pStyle w:val="Normal"/>
        <w:rPr/>
      </w:pPr>
      <w:r>
        <w:rPr/>
      </w:r>
    </w:p>
    <w:p>
      <w:pPr>
        <w:pStyle w:val="Normal"/>
        <w:rPr/>
      </w:pPr>
      <w:r>
        <w:rPr/>
      </w:r>
    </w:p>
    <w:p>
      <w:pPr>
        <w:pStyle w:val="Normal"/>
        <w:rPr/>
      </w:pPr>
      <w:r>
        <w:rPr/>
      </w:r>
    </w:p>
    <w:p>
      <w:pPr>
        <w:pStyle w:val="Normal"/>
        <w:rPr>
          <w:b/>
          <w:bCs/>
        </w:rPr>
      </w:pPr>
      <w:r>
        <w:rPr>
          <w:b/>
          <w:bCs/>
        </w:rPr>
        <w:t>References:</w:t>
      </w:r>
    </w:p>
    <w:p>
      <w:pPr>
        <w:pStyle w:val="Normal"/>
        <w:outlineLvl w:val="0"/>
        <w:rPr>
          <w:b/>
          <w:bCs/>
          <w:color w:val="009933"/>
          <w:sz w:val="32"/>
          <w:szCs w:val="32"/>
          <w:u w:val="single"/>
        </w:rPr>
      </w:pPr>
      <w:r>
        <w:rPr>
          <w:b/>
          <w:bCs/>
          <w:color w:val="009933"/>
          <w:sz w:val="32"/>
          <w:szCs w:val="32"/>
          <w:u w:val="single"/>
        </w:rPr>
        <w:t>TODO!!!</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comment w:id="0" w:author="Pierre Regnier" w:date="2018-04-13T14:24:00Z" w:initials="PR">
    <w:p>
      <w:r>
        <w:rPr/>
        <w:t>I agree. I would keep part of the section on coupling too</w:t>
      </w:r>
    </w:p>
  </w:comment>
  <w:comment w:id="1" w:author="Pierre Regnier" w:date="2018-04-13T13:38:00Z" w:initials="PR">
    <w:p>
      <w:r>
        <w:rPr/>
        <w:t>maybe we can mention the issue in the text (i.e. what the model can’t capture)</w:t>
      </w:r>
    </w:p>
  </w:comment>
  <w:comment w:id="2" w:author="Pierre Regnier" w:date="2018-04-13T13:46:00Z" w:initials="PR">
    <w:p>
      <w:r>
        <w:rPr/>
        <w:t>good !</w:t>
      </w:r>
    </w:p>
  </w:comment>
  <w:comment w:id="3" w:author="Pierre Regnier" w:date="2018-04-13T13:53:00Z" w:initials="PR">
    <w:p>
      <w:r>
        <w:rPr/>
        <w:t>yes, this allow to reply to another comment – the usefulness of this comparison was obvious to me in the first place.</w:t>
      </w:r>
    </w:p>
  </w:comment>
  <w:comment w:id="4" w:author="Sandra Arndt" w:date="2018-03-30T16:51:00Z" w:initials="SA">
    <w:p>
      <w:r>
        <w:rPr/>
        <w:t>Have a look if the above is adequately reflected in the manuscript. If not add something</w:t>
      </w:r>
    </w:p>
  </w:comment>
  <w:comment w:id="5" w:author="Pierre Regnier" w:date="2018-04-13T14:01:00Z" w:initials="PR">
    <w:p>
      <w:r>
        <w:rPr/>
        <w:t>yes I would add a sentence about the implicit accounting of annamox.</w:t>
      </w:r>
    </w:p>
  </w:comment>
  <w:comment w:id="6" w:author="Pierre Regnier" w:date="2018-04-13T14:03:00Z" w:initials="PR">
    <w:p>
      <w:r>
        <w:rPr/>
        <w:t>again, maybe add in revised text</w:t>
      </w:r>
    </w:p>
  </w:comment>
  <w:comment w:id="7" w:author="Pierre Regnier" w:date="2018-04-13T14:25:00Z" w:initials="PR">
    <w:p>
      <w:r>
        <w:rPr/>
        <w:t xml:space="preserve">Valid point, but I do not see how you could split the two pathways in quantitative terms in a global context. I would say: explicitly state that we have assumed that met goes through the acetoclastic pathway and state that a sensitivity could be done in global runs, for instance by assuming that everything goes through the hydrogentrophic pathway (i.e. replace ½ by a nr that can change depending on the pathway). </w:t>
      </w:r>
    </w:p>
  </w:comment>
  <w:comment w:id="8" w:author="Pierre Regnier" w:date="2018-04-13T14:18:00Z" w:initials="PR">
    <w:p>
      <w:r>
        <w:rPr/>
        <w:t xml:space="preserve">I find this answer a bit convoluted. </w:t>
      </w:r>
    </w:p>
  </w:comment>
  <w:comment w:id="9" w:author="Pierre Regnier" w:date="2018-04-13T14:19:00Z" w:initials="PR">
    <w:p>
      <w:r>
        <w:rPr/>
        <w:t>can you not expand on this by statin clearly that in principle there is no obstacle, but that this requires a specific development (can you be precise here ?)</w:t>
      </w:r>
    </w:p>
  </w:comment>
  <w:comment w:id="10" w:author="Sandra Arndt" w:date="2018-04-02T11:00:00Z" w:initials="SA">
    <w:p>
      <w:r>
        <w:rPr/>
        <w:t>Yes the limit should be zno3 and not zox. Is that a typo?</w:t>
      </w:r>
    </w:p>
    <w:p>
      <w:r>
        <w:rPr/>
        <w:t>How is it in the gypens paper?</w:t>
      </w:r>
    </w:p>
  </w:comment>
  <w:comment w:id="11" w:author="Unknown Author" w:date="2018-04-03T11:48:00Z" w:initials="">
    <w:p>
      <w:r>
        <w:rPr>
          <w:rFonts w:ascii="Ubuntu" w:hAnsi="Ubuntu"/>
          <w:i/>
          <w:color w:val="00000A"/>
          <w:sz w:val="16"/>
        </w:rPr>
        <w:t>Reply to Sandra Arndt (04/02/2018, 11:00): "..."</w:t>
      </w:r>
    </w:p>
    <w:p>
      <w:r>
        <w:rPr>
          <w:rFonts w:ascii="Ubuntu" w:hAnsi="Ubuntu"/>
          <w:sz w:val="20"/>
        </w:rPr>
        <w:t>In both Gypens and Slomp et al. (1996) P-sorption stops at zox and desorption starts!</w:t>
      </w:r>
    </w:p>
  </w:comment>
  <w:comment w:id="12" w:author="Pierre Regnier" w:date="2018-04-13T16:30:00Z" w:initials="PR">
    <w:p>
      <w:r>
        <w:rPr/>
        <w:t>there is a good discussion on this topic in Krumins BG, 2013. The point is that even if you have H2S escaping, it will be readily oxidized in the water column. In the context of BC coupling, maybe the strategy would be to state no escape, except when you have anoxic waters (i.e. you could make gamma_H2S a function of water column oxygen levels). And I agree that the fraction that does escape oxidation is the one going to pyrite.</w:t>
      </w:r>
    </w:p>
  </w:comment>
  <w:comment w:id="13" w:author="Sandra Arndt" w:date="2018-04-02T11:02:00Z" w:initials="SA">
    <w:p>
      <w:r>
        <w:rPr/>
        <w:t>Have you done this??</w:t>
      </w:r>
    </w:p>
  </w:comment>
  <w:comment w:id="14" w:author="Unknown Author" w:date="2018-04-03T11:57:00Z" w:initials="">
    <w:p>
      <w:r>
        <w:rPr>
          <w:rFonts w:ascii="Ubuntu" w:hAnsi="Ubuntu"/>
          <w:i/>
          <w:color w:val="00000A"/>
          <w:sz w:val="16"/>
        </w:rPr>
        <w:t>Reply to Sandra Arndt (04/02/2018, 11:02): "..."</w:t>
      </w:r>
    </w:p>
    <w:p>
      <w:r>
        <w:rPr>
          <w:rFonts w:ascii="Ubuntu" w:hAnsi="Ubuntu"/>
          <w:sz w:val="20"/>
        </w:rPr>
        <w:t>Not yet. I suppose, I should now...</w:t>
      </w:r>
    </w:p>
    <w:p>
      <w:r>
        <w:rPr>
          <w:rFonts w:ascii="Ubuntu" w:hAnsi="Ubuntu"/>
          <w:sz w:val="20"/>
        </w:rPr>
        <w:t>Also include it in the sensitivity analysis?</w:t>
      </w:r>
    </w:p>
  </w:comment>
  <w:comment w:id="15" w:author="Pierre Regnier" w:date="2018-04-13T16:32:00Z" w:initials="PR">
    <w:p>
      <w:r>
        <w:rPr/>
        <w:t>maye add another reference  (which excludes co-authors of this paper) ?  I have no good idea myself (maybe Soetaart, 96 ?)</w:t>
      </w:r>
    </w:p>
  </w:comment>
  <w:comment w:id="16" w:author="Pierre Regnier" w:date="2018-04-13T16:35:00Z" w:initials="PR">
    <w:p>
      <w:r>
        <w:rPr/>
        <w:t>yes, but this might still be an issue for coastal sediments – Here is the relevant paragraph from Krumins “</w:t>
      </w:r>
      <w:r>
        <w:rPr>
          <w:rFonts w:ascii="Times" w:hAnsi="Times" w:cs="Times"/>
          <w:sz w:val="26"/>
          <w:szCs w:val="26"/>
          <w:lang w:val="fr-FR" w:bidi="ar-SA"/>
        </w:rPr>
        <w:t>The approach presented here also may not be appropriate for modeling non-accumulating permeable sands, which may comprise up to 70% of shelf area (Jahnke et al., 2005). There is relatively little information on carbon fluxes from such sediments, but the few studies reveal a significant potential for organic oxidation and DIC release (Reimers et al., 2004; Jahnke et al., 2005; Rusch et al., 2006; Burdige et al., 2010). Further attention should thus be given to these settings in the future. »</w:t>
      </w:r>
    </w:p>
  </w:comment>
  <w:comment w:id="17" w:author="Sandra Arndt" w:date="2018-04-02T11:11:00Z" w:initials="SA">
    <w:p>
      <w:r>
        <w:rPr/>
        <w:t>I don’t like this paper because it makes some very very strong assumptions and because it assumes identical f1, f2 values for ocean and sediment. We show in our OM distribution figure that this is not realistic. They also assume a Martin-Curve distribution of OM fluxes.</w:t>
      </w:r>
    </w:p>
    <w:p>
      <w:r>
        <w:rPr/>
      </w:r>
    </w:p>
    <w:p>
      <w:r>
        <w:rPr/>
        <w:t>Should we include a comment on the approach here? I clould write something.</w:t>
      </w:r>
    </w:p>
  </w:comment>
  <w:comment w:id="18" w:author="Pierre Regnier" w:date="2018-04-13T16:41:00Z" w:initials="PR">
    <w:p>
      <w:r>
        <w:rPr/>
        <w:t>agreed !</w:t>
      </w:r>
    </w:p>
  </w:comment>
  <w:comment w:id="19" w:author="Pierre Regnier" w:date="2018-04-13T16:43:00Z" w:initials="PR">
    <w:p>
      <w:r>
        <w:rPr/>
        <w:t>could this be integrated in the revised text ? (OK, maybe it is already there)</w:t>
      </w:r>
    </w:p>
  </w:comment>
  <w:comment w:id="20" w:author="Pierre Regnier" w:date="2018-04-13T16:45:00Z" w:initials="PR">
    <w:p>
      <w:r>
        <w:rPr/>
        <w:t>I am confident that this solution will work. I think what the reviewers do not like is the discussion about the parameterization of the OC model at global scale. And the paper is already very long …..</w:t>
      </w:r>
    </w:p>
  </w:comment>
  <w:comment w:id="21" w:author="Sandra Arndt" w:date="2018-04-03T14:41:00Z" w:initials="SA">
    <w:p>
      <w:r>
        <w:rPr/>
        <w:t xml:space="preserve">This one is calculated on the basis of the flux provided by cGENIE, so does include advection-dispersion-reaction. </w:t>
      </w:r>
    </w:p>
  </w:comment>
  <w:comment w:id="22" w:author="Pierre Regnier" w:date="2018-04-13T16:52:00Z" w:initials="PR">
    <w:p>
      <w:r>
        <w:rPr/>
        <w:t>??</w:t>
      </w:r>
    </w:p>
  </w:comment>
  <w:comment w:id="23" w:author="Sandra Arndt" w:date="2018-04-13T16:53:00Z" w:initials="SA">
    <w:p>
      <w:r>
        <w:rPr/>
        <w:t>Should we add something to the intro to highlight this even further- I thought we did, but these reviewers drive me nuts!!!</w:t>
      </w:r>
    </w:p>
    <w:p>
      <w:r>
        <w:rPr/>
      </w:r>
    </w:p>
    <w:p>
      <w:r>
        <w:rPr/>
        <w:t>Apparently it is fine to fit empirical bullshit to modern data or assume everything is a box, but when you do something reasonable all the trolls come out….</w:t>
      </w:r>
    </w:p>
    <w:p>
      <w:r>
        <w:rPr/>
      </w:r>
    </w:p>
    <w:p>
      <w:r>
        <w:rPr/>
        <w:t>PR: I AGREE TO INSIST ON THIS</w:t>
      </w:r>
    </w:p>
  </w:comment>
  <w:comment w:id="24" w:author="Sandra Arndt" w:date="2018-04-03T14:49:00Z" w:initials="SA">
    <w:p>
      <w:r>
        <w:rPr/>
        <w:t>Ok with me</w:t>
      </w:r>
    </w:p>
  </w:comment>
  <w:comment w:id="25" w:author="Pierre Regnier" w:date="2018-04-13T16:55:00Z" w:initials="PR">
    <w:p>
      <w:r>
        <w:rPr/>
        <w:t>Not sure we can really deduce this conclusion form this comparison. A would also modify the text following comment 24 or Sandra (in some respect note very large should be compared to other simplificqtion sin current global scale models).</w:t>
      </w:r>
    </w:p>
  </w:comment>
  <w:comment w:id="26" w:author="Sandra Arndt" w:date="2018-04-03T14:52:00Z" w:initials="SA">
    <w:p>
      <w:r>
        <w:rPr/>
        <w:t>Dominik, is that correct? I don’t necessarily agree!</w:t>
      </w:r>
    </w:p>
  </w:comment>
  <w:comment w:id="27" w:author="Unknown Author" w:date="2018-04-03T16:31:00Z" w:initials="">
    <w:p>
      <w:r>
        <w:rPr>
          <w:rFonts w:ascii="Ubuntu" w:hAnsi="Ubuntu"/>
          <w:i/>
          <w:sz w:val="16"/>
        </w:rPr>
        <w:t>Reply to Sandra Arndt (04/03/2018, 14:52): "..."</w:t>
      </w:r>
    </w:p>
    <w:p>
      <w:r>
        <w:rPr>
          <w:rFonts w:ascii="Ubuntu" w:hAnsi="Ubuntu"/>
          <w:sz w:val="20"/>
        </w:rPr>
        <w:t>No, we can simulate nitrate fluxes into the sediments. See Figs mentioned in response.</w:t>
      </w:r>
    </w:p>
  </w:comment>
  <w:comment w:id="28" w:author="Pierre Regnier" w:date="2018-04-13T16:57:00Z" w:initials="PR">
    <w:p>
      <w:r>
        <w:rPr/>
        <w:t>yes, basically cut/pasting from above</w:t>
      </w:r>
    </w:p>
  </w:comment>
  <w:comment w:id="29" w:author="Sandra Arndt" w:date="2018-04-03T15:00:00Z" w:initials="SA">
    <w:p>
      <w:r>
        <w:rPr/>
        <w:t>I do not believe this</w:t>
      </w:r>
    </w:p>
  </w:comment>
  <w:comment w:id="30" w:author="Sandra Arndt" w:date="2018-04-03T14:54:00Z" w:initials="SA">
    <w:p>
      <w:r>
        <w:rPr/>
        <w:t xml:space="preserve">I do not agree with this statement. </w:t>
      </w:r>
    </w:p>
  </w:comment>
  <w:comment w:id="31" w:author="Pierre Regnier" w:date="2018-04-13T16:59:00Z" w:initials="PR">
    <w:p>
      <w:r>
        <w:rPr/>
        <w:t>I would remove this sentence. Since we remove the section, no need to reply.</w:t>
      </w:r>
    </w:p>
  </w:comment>
  <w:comment w:id="32" w:author="Sandra Arndt" w:date="2018-04-03T14:56:00Z" w:initials="SA">
    <w:p>
      <w:r>
        <w:rPr/>
        <w:t xml:space="preserve">That is incorrect. POC does not decrease to zero. You would have no longterm C cycle(rock cycle) and no O2 in the atmosphere if it would. </w:t>
      </w:r>
    </w:p>
  </w:comment>
  <w:comment w:id="33" w:author="Sandra Arndt" w:date="2018-04-03T15:01:00Z" w:initials="SA">
    <w:p>
      <w:r>
        <w:rPr/>
        <w:t>This one is very limitted</w:t>
      </w:r>
    </w:p>
  </w:comment>
  <w:comment w:id="34" w:author="Pierre Regnier" w:date="2018-04-13T17:01:00Z" w:initials="PR">
    <w:p>
      <w:r>
        <w:rPr/>
        <w:t>good !</w:t>
      </w:r>
    </w:p>
  </w:comment>
  <w:comment w:id="35" w:author="Sandra Arndt" w:date="2018-04-03T15:08:00Z" w:initials="SA">
    <w:p>
      <w:r>
        <w:rPr/>
        <w:t>He is absolutely right and I did urge you to include this parameter. I’d leave the model as is and just introduce another parameter that reduces the produced H2S through sulfate reduction/ AOM by a certain user-defined reaction. This is an easy fix to the iron profile.</w:t>
      </w:r>
    </w:p>
    <w:p>
      <w:r>
        <w:rPr/>
      </w:r>
    </w:p>
    <w:p>
      <w:r>
        <w:rPr/>
        <w:t>You can set that parameter =1 for the presented results</w:t>
      </w:r>
    </w:p>
  </w:comment>
  <w:comment w:id="36" w:author="Pierre Regnier" w:date="2018-04-13T17:06:00Z" w:initials="PR">
    <w:p>
      <w:r>
        <w:rPr/>
        <w:t>see my comment to reviewer 1 – I would say yes, instead in anoxic waters. This should be easy to implement (f.i. use the water column bc from previous time step to adapt this parameter).</w:t>
      </w:r>
    </w:p>
  </w:comment>
  <w:comment w:id="37" w:author="Pierre Regnier" w:date="2018-04-13T17:08:00Z" w:initials="PR">
    <w:p>
      <w:r>
        <w:rPr/>
        <w:t>for this one, I am not sure – I think that this process is only effective in areas where bacteria can accumulate the water column nitrate. Otherwise, it is hard to keep up with the large H2S fluxes. Maybe I would only do O2 and mention that this could eventually be extended to NO3 in the text.</w:t>
      </w:r>
    </w:p>
  </w:comment>
  <w:comment w:id="38" w:author="Pierre Regnier" w:date="2018-04-13T17:09:00Z" w:initials="PR">
    <w:p>
      <w:r>
        <w:rPr/>
        <w:t>is this not described in Krumins BG (I think yes)</w:t>
      </w:r>
    </w:p>
  </w:comment>
  <w:comment w:id="39" w:author="Sandra Arndt" w:date="2018-04-03T15:12:00Z" w:initials="SA">
    <w:p>
      <w:r>
        <w:rPr/>
        <w:t>I also said that before. I do favor fluxes or rates, but I am also not 100% convinced that they give much better results if you do not have a set of flux values for each site.</w:t>
      </w:r>
    </w:p>
    <w:p>
      <w:r>
        <w:rPr/>
      </w:r>
    </w:p>
    <w:p>
      <w:r>
        <w:rPr/>
        <w:t>Philip is testing this based on his model results.</w:t>
      </w:r>
    </w:p>
  </w:comment>
  <w:comment w:id="40" w:author="Sandra Arndt" w:date="2018-04-03T15:14:00Z" w:initials="SA">
    <w:p>
      <w:r>
        <w:rPr/>
        <w:t>D’Hondt, Fischer, etc</w:t>
      </w:r>
    </w:p>
  </w:comment>
  <w:comment w:id="41" w:author="Pierre Regnier" w:date="2018-04-13T17:13:00Z" w:initials="PR">
    <w:p>
      <w:r>
        <w:rPr/>
        <w:t>I recommend specifying in the rebuttal the way you have actually trimmed the section (here and for reviewer 1) i.e. what you kept and what you removed.</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ucida Grande">
    <w:charset w:val="01"/>
    <w:family w:val="roman"/>
    <w:pitch w:val="variable"/>
  </w:font>
  <w:font w:name="Liberation Sans">
    <w:altName w:val="Arial"/>
    <w:charset w:val="01"/>
    <w:family w:val="swiss"/>
    <w:pitch w:val="variable"/>
  </w:font>
  <w:font w:name="Times New Roman">
    <w:charset w:val="01"/>
    <w:family w:val="roman"/>
    <w:pitch w:val="variable"/>
  </w:font>
  <w:font w:name="SBL BibLit">
    <w:altName w:val="SBL Greek"/>
    <w:charset w:val="01"/>
    <w:family w:val="roman"/>
    <w:pitch w:val="variable"/>
  </w:font>
  <w:font w:name="Ubuntu">
    <w:charset w:val="01"/>
    <w:family w:val="roman"/>
    <w:pitch w:val="variable"/>
  </w:font>
  <w:font w:name="Times">
    <w:altName w:val="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trackRevisions/>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latentStyles w:defUnhideWhenUsed="1" w:count="276" w:defQFormat="0"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uiPriority="10" w:semiHidden="0" w:name="Title"/>
    <w:lsdException w:uiPriority="1" w:name="Default Paragraph Font"/>
    <w:lsdException w:qFormat="1" w:unhideWhenUsed="0" w:uiPriority="11" w:semiHidden="0" w:name="Subtitle"/>
    <w:lsdException w:qFormat="1" w:unhideWhenUsed="0" w:uiPriority="22" w:semiHidden="0" w:name="Strong"/>
    <w:lsdException w:qFormat="1" w:unhideWhenUsed="0" w:uiPriority="20" w:semiHidden="0" w:name="Emphasis"/>
    <w:lsdException w:unhideWhenUsed="0" w:uiPriority="59" w:semiHidden="0" w:name="Table Grid"/>
    <w:lsdException w:unhideWhenUsed="0"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name="Revision"/>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sdException w:qFormat="1" w:unhideWhenUsed="0" w:uiPriority="19" w:semiHidden="0" w:name="Subtle Emphasis"/>
    <w:lsdException w:qFormat="1" w:unhideWhenUsed="0" w:uiPriority="21" w:semiHidden="0" w:name="Intense Emphasis"/>
    <w:lsdException w:qFormat="1" w:unhideWhenUsed="0" w:uiPriority="31" w:semiHidden="0" w:name="Subtle Reference"/>
    <w:lsdException w:qFormat="1" w:unhideWhenUsed="0" w:uiPriority="32" w:semiHidden="0" w:name="Intense Reference"/>
    <w:lsdException w:qFormat="1" w:unhideWhenUsed="0" w:uiPriority="33" w:semiHidden="0" w:name="Book Title"/>
    <w:lsdException w:uiPriority="37" w:name="Bibliography"/>
    <w:lsdException w:qFormat="1" w:uiPriority="39" w:name="TOC Heading"/>
  </w:latentStyles>
  <w:style w:type="paragraph" w:styleId="Normal" w:default="1">
    <w:name w:val="Normal"/>
    <w:pPr>
      <w:widowControl w:val="false"/>
      <w:suppressAutoHyphens w:val="true"/>
      <w:bidi w:val="0"/>
      <w:jc w:val="left"/>
    </w:pPr>
    <w:rPr>
      <w:rFonts w:ascii="Liberation Serif" w:hAnsi="Liberation Serif" w:eastAsia="Droid Sans Fallback" w:cs="FreeSans"/>
      <w:color w:val="auto"/>
      <w:sz w:val="24"/>
      <w:szCs w:val="24"/>
      <w:lang w:val="en-US" w:eastAsia="zh-CN" w:bidi="hi-IN"/>
    </w:rPr>
  </w:style>
  <w:style w:type="character" w:styleId="DefaultParagraphFont" w:default="1">
    <w:name w:val="Default Paragraph Font"/>
    <w:uiPriority w:val="1"/>
    <w:semiHidden/>
    <w:unhideWhenUsed/>
    <w:rPr/>
  </w:style>
  <w:style w:type="character" w:styleId="InternetLink" w:customStyle="1">
    <w:name w:val="Internet Link"/>
    <w:basedOn w:val="DefaultParagraphFont"/>
    <w:rPr>
      <w:color w:val="0000FF"/>
      <w:u w:val="single"/>
      <w:lang w:val="uz-Cyrl-UZ" w:eastAsia="uz-Cyrl-UZ" w:bidi="uz-Cyrl-UZ"/>
    </w:rPr>
  </w:style>
  <w:style w:type="character" w:styleId="VisitedInternetLink" w:customStyle="1">
    <w:name w:val="Visited Internet Link"/>
    <w:rPr>
      <w:color w:val="800000"/>
      <w:u w:val="single"/>
      <w:lang w:val="uz-Cyrl-UZ" w:eastAsia="uz-Cyrl-UZ" w:bidi="uz-Cyrl-UZ"/>
    </w:rPr>
  </w:style>
  <w:style w:type="character" w:styleId="CommentaireCar" w:customStyle="1">
    <w:name w:val="Commentaire Car"/>
    <w:uiPriority w:val="99"/>
    <w:semiHidden/>
    <w:link w:val="Commentaire"/>
    <w:basedOn w:val="DefaultParagraphFont"/>
    <w:rPr/>
  </w:style>
  <w:style w:type="character" w:styleId="Annotationreference">
    <w:name w:val="annotation reference"/>
    <w:uiPriority w:val="99"/>
    <w:semiHidden/>
    <w:unhideWhenUsed/>
    <w:basedOn w:val="DefaultParagraphFont"/>
    <w:rPr>
      <w:sz w:val="18"/>
      <w:szCs w:val="18"/>
    </w:rPr>
  </w:style>
  <w:style w:type="character" w:styleId="TextedebullesCar" w:customStyle="1">
    <w:name w:val="Texte de bulles Car"/>
    <w:uiPriority w:val="99"/>
    <w:semiHidden/>
    <w:link w:val="Textedebulles"/>
    <w:rsid w:val="00cc3161"/>
    <w:basedOn w:val="DefaultParagraphFont"/>
    <w:rPr>
      <w:rFonts w:ascii="Lucida Grande" w:hAnsi="Lucida Grande" w:cs="Lucida Grande"/>
      <w:sz w:val="18"/>
      <w:szCs w:val="18"/>
    </w:rPr>
  </w:style>
  <w:style w:type="character" w:styleId="ObjetducommentaireCar" w:customStyle="1">
    <w:name w:val="Objet du commentaire Car"/>
    <w:uiPriority w:val="99"/>
    <w:semiHidden/>
    <w:link w:val="Objetducommentaire"/>
    <w:rsid w:val="00ee76be"/>
    <w:basedOn w:val="CommentaireCar"/>
    <w:rPr>
      <w:b/>
      <w:bCs/>
      <w:sz w:val="20"/>
      <w:szCs w:val="20"/>
    </w:rPr>
  </w:style>
  <w:style w:type="paragraph" w:styleId="Heading" w:customStyle="1">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customStyle="1">
    <w:name w:val="Text Body"/>
    <w:basedOn w:val="Normal"/>
    <w:pPr>
      <w:spacing w:lineRule="auto" w:line="288" w:before="0" w:after="140"/>
    </w:pPr>
    <w:rPr/>
  </w:style>
  <w:style w:type="paragraph" w:styleId="List">
    <w:name w:val="List"/>
    <w:basedOn w:val="TextBody"/>
    <w:pPr/>
    <w:rPr>
      <w:rFonts w:cs="FreeSans"/>
    </w:rPr>
  </w:style>
  <w:style w:type="paragraph" w:styleId="Caption" w:customStyle="1">
    <w:name w:val="Caption"/>
    <w:basedOn w:val="Normal"/>
    <w:pPr>
      <w:suppressLineNumbers/>
      <w:spacing w:before="120" w:after="120"/>
    </w:pPr>
    <w:rPr>
      <w:rFonts w:cs="FreeSans"/>
      <w:i/>
      <w:iCs/>
      <w:sz w:val="24"/>
      <w:szCs w:val="24"/>
    </w:rPr>
  </w:style>
  <w:style w:type="paragraph" w:styleId="Index" w:customStyle="1">
    <w:name w:val="Index"/>
    <w:basedOn w:val="Normal"/>
    <w:pPr>
      <w:suppressLineNumbers/>
    </w:pPr>
    <w:rPr>
      <w:rFonts w:cs="FreeSans"/>
    </w:rPr>
  </w:style>
  <w:style w:type="paragraph" w:styleId="Annotationtext">
    <w:name w:val="annotation text"/>
    <w:uiPriority w:val="99"/>
    <w:semiHidden/>
    <w:unhideWhenUsed/>
    <w:link w:val="CommentaireCar"/>
    <w:basedOn w:val="Normal"/>
    <w:pPr/>
    <w:rPr/>
  </w:style>
  <w:style w:type="paragraph" w:styleId="BalloonText">
    <w:name w:val="Balloon Text"/>
    <w:uiPriority w:val="99"/>
    <w:semiHidden/>
    <w:unhideWhenUsed/>
    <w:link w:val="TextedebullesCar"/>
    <w:rsid w:val="00cc3161"/>
    <w:basedOn w:val="Normal"/>
    <w:pPr/>
    <w:rPr>
      <w:rFonts w:ascii="Lucida Grande" w:hAnsi="Lucida Grande" w:cs="Lucida Grande"/>
      <w:sz w:val="18"/>
      <w:szCs w:val="18"/>
    </w:rPr>
  </w:style>
  <w:style w:type="paragraph" w:styleId="Annotationsubject">
    <w:name w:val="annotation subject"/>
    <w:uiPriority w:val="99"/>
    <w:semiHidden/>
    <w:unhideWhenUsed/>
    <w:link w:val="ObjetducommentaireCar"/>
    <w:rsid w:val="00ee76be"/>
    <w:basedOn w:val="Annotationtext"/>
    <w:pPr/>
    <w:rPr>
      <w:b/>
      <w:bCs/>
      <w:sz w:val="20"/>
      <w:szCs w:val="20"/>
    </w:rPr>
  </w:style>
  <w:style w:type="numbering" w:styleId="NoList" w:default="1">
    <w:name w:val="No List"/>
    <w:uiPriority w:val="99"/>
    <w:semiHidden/>
    <w:unhideWhenUsed/>
  </w:style>
  <w:style w:type="table" w:default="1" w:styleId="Tableau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2018-04-13T11:23:00Z</dcterms:created>
  <dc:language>en-US</dc:language>
  <cp:lastModifiedBy>Pierre Regnier</cp:lastModifiedBy>
  <dcterms:modified xsi:type="dcterms:W3CDTF">2018-04-13T15:13:00Z</dcterms:modified>
  <cp:revision>10</cp:revision>
</cp:coreProperties>
</file>